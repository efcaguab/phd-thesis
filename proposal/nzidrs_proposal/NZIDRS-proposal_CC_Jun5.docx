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5B" w:rsidRDefault="00307D01">
      <w:pPr>
        <w:pStyle w:val="Title"/>
      </w:pPr>
      <w:r>
        <w:t xml:space="preserve">Proposal - Ecosystem responses to escalating </w:t>
      </w:r>
      <w:commentRangeStart w:id="0"/>
      <w:r>
        <w:t>drivers</w:t>
      </w:r>
      <w:commentRangeEnd w:id="0"/>
      <w:r w:rsidR="00BA01A3">
        <w:rPr>
          <w:rStyle w:val="CommentReference"/>
          <w:rFonts w:ascii="Cambria" w:hAnsi="Cambria"/>
          <w:b w:val="0"/>
          <w:bCs w:val="0"/>
          <w:color w:val="auto"/>
        </w:rPr>
        <w:commentReference w:id="0"/>
      </w:r>
      <w:r>
        <w:t>: linking species interactions and resilience</w:t>
      </w:r>
    </w:p>
    <w:p w:rsidR="0079365B" w:rsidRDefault="00307D01">
      <w:pPr>
        <w:pStyle w:val="Author"/>
      </w:pPr>
      <w:r>
        <w:t xml:space="preserve">Fernando </w:t>
      </w:r>
      <w:proofErr w:type="spellStart"/>
      <w:r>
        <w:t>Cagua</w:t>
      </w:r>
      <w:proofErr w:type="spellEnd"/>
    </w:p>
    <w:p w:rsidR="0079365B" w:rsidRDefault="0079365B">
      <w:pPr>
        <w:pStyle w:val="Compact"/>
      </w:pPr>
    </w:p>
    <w:p w:rsidR="0079365B" w:rsidRDefault="0079365B"/>
    <w:p w:rsidR="0079365B" w:rsidRDefault="00307D01">
      <w:r>
        <w:t>The intensity of human</w:t>
      </w:r>
      <w:ins w:id="1" w:author="Camille" w:date="2015-06-04T10:30:00Z">
        <w:r w:rsidR="00B22A06">
          <w:t>-driven global changes</w:t>
        </w:r>
      </w:ins>
      <w:del w:id="2" w:author="Camille" w:date="2015-06-04T10:30:00Z">
        <w:r w:rsidDel="00B22A06">
          <w:delText xml:space="preserve"> </w:delText>
        </w:r>
        <w:r w:rsidDel="00B22A06">
          <w:delText xml:space="preserve">generated </w:delText>
        </w:r>
        <w:commentRangeStart w:id="3"/>
        <w:r w:rsidDel="00B22A06">
          <w:delText>drivers</w:delText>
        </w:r>
        <w:commentRangeEnd w:id="3"/>
        <w:r w:rsidR="00B22A06" w:rsidDel="00B22A06">
          <w:rPr>
            <w:rStyle w:val="CommentReference"/>
          </w:rPr>
          <w:commentReference w:id="3"/>
        </w:r>
      </w:del>
      <w:r>
        <w:t xml:space="preserve">---climate change, land use, </w:t>
      </w:r>
      <w:commentRangeStart w:id="4"/>
      <w:proofErr w:type="spellStart"/>
      <w:r>
        <w:t>defaunation</w:t>
      </w:r>
      <w:commentRangeEnd w:id="4"/>
      <w:proofErr w:type="spellEnd"/>
      <w:r w:rsidR="00B22A06">
        <w:rPr>
          <w:rStyle w:val="CommentReference"/>
        </w:rPr>
        <w:commentReference w:id="4"/>
      </w:r>
      <w:r>
        <w:t xml:space="preserve">, nutrient enrichment, and biotic invasions---is </w:t>
      </w:r>
      <w:r>
        <w:t>increa</w:t>
      </w:r>
      <w:del w:id="5" w:author="Camille" w:date="2015-06-04T10:30:00Z">
        <w:r w:rsidDel="00B22A06">
          <w:delText>s</w:delText>
        </w:r>
      </w:del>
      <w:r>
        <w:t>sing, and the trend is likely to continue</w:t>
      </w:r>
      <w:r>
        <w:rPr>
          <w:vertAlign w:val="superscript"/>
        </w:rPr>
        <w:t>1</w:t>
      </w:r>
      <w:r>
        <w:t xml:space="preserve">. </w:t>
      </w:r>
      <w:del w:id="6" w:author="Camille" w:date="2015-06-04T10:31:00Z">
        <w:r w:rsidDel="009649EC">
          <w:delText xml:space="preserve">Those </w:delText>
        </w:r>
      </w:del>
      <w:ins w:id="7" w:author="Camille" w:date="2015-06-04T10:31:00Z">
        <w:r w:rsidR="009649EC">
          <w:t>Th</w:t>
        </w:r>
        <w:r w:rsidR="009649EC">
          <w:t>e</w:t>
        </w:r>
        <w:r w:rsidR="009649EC">
          <w:t xml:space="preserve">se </w:t>
        </w:r>
      </w:ins>
      <w:r>
        <w:t>drivers are heavily modifying the functioning of many of the ecosystems we depend on</w:t>
      </w:r>
      <w:r>
        <w:rPr>
          <w:vertAlign w:val="superscript"/>
        </w:rPr>
        <w:t>2</w:t>
      </w:r>
      <w:r>
        <w:t xml:space="preserve">. On the other </w:t>
      </w:r>
      <w:commentRangeStart w:id="8"/>
      <w:r>
        <w:t>hand</w:t>
      </w:r>
      <w:commentRangeEnd w:id="8"/>
      <w:r w:rsidR="000D3016">
        <w:rPr>
          <w:rStyle w:val="CommentReference"/>
        </w:rPr>
        <w:commentReference w:id="8"/>
      </w:r>
      <w:r>
        <w:t>, species in an ecological community form an network of interactions of tremendous importance f</w:t>
      </w:r>
      <w:r>
        <w:t>or example, for the provision of ecosystem functioning, the provision of services, the maintenance of global biodiversity, and biogeochemical cycles</w:t>
      </w:r>
      <w:r>
        <w:rPr>
          <w:vertAlign w:val="superscript"/>
        </w:rPr>
        <w:t>3–6</w:t>
      </w:r>
      <w:r>
        <w:t>.</w:t>
      </w:r>
    </w:p>
    <w:p w:rsidR="0079365B" w:rsidRDefault="00307D01">
      <w:r>
        <w:t>The overall objective of my proposed research is to improve our current understanding of the ecosystem</w:t>
      </w:r>
      <w:del w:id="9" w:author="Camille" w:date="2015-06-04T10:42:00Z">
        <w:r w:rsidDel="000D3016">
          <w:delText>s</w:delText>
        </w:r>
      </w:del>
      <w:r>
        <w:t xml:space="preserve"> response</w:t>
      </w:r>
      <w:ins w:id="10" w:author="Camille" w:date="2015-06-04T10:42:00Z">
        <w:r w:rsidR="000D3016">
          <w:t>s</w:t>
        </w:r>
      </w:ins>
      <w:r>
        <w:t xml:space="preserve"> to multiple anth</w:t>
      </w:r>
      <w:ins w:id="11" w:author="Camille" w:date="2015-06-04T10:43:00Z">
        <w:r w:rsidR="000D3016">
          <w:t>r</w:t>
        </w:r>
      </w:ins>
      <w:r>
        <w:t>opogenic drivers and their cu</w:t>
      </w:r>
      <w:del w:id="12" w:author="Camille" w:date="2015-06-04T10:43:00Z">
        <w:r w:rsidDel="000D3016">
          <w:delText>m</w:delText>
        </w:r>
      </w:del>
      <w:r>
        <w:t>mulative impacts. In particular, I will focus on the role</w:t>
      </w:r>
      <w:del w:id="13" w:author="Camille" w:date="2015-06-04T10:43:00Z">
        <w:r w:rsidDel="000D3016">
          <w:delText xml:space="preserve"> that </w:delText>
        </w:r>
      </w:del>
      <w:ins w:id="14" w:author="Camille" w:date="2015-06-04T10:43:00Z">
        <w:r w:rsidR="000D3016">
          <w:t xml:space="preserve"> </w:t>
        </w:r>
        <w:proofErr w:type="gramStart"/>
        <w:r w:rsidR="000D3016">
          <w:t>of  interaction</w:t>
        </w:r>
        <w:proofErr w:type="gramEnd"/>
        <w:r w:rsidR="000D3016">
          <w:t xml:space="preserve"> </w:t>
        </w:r>
      </w:ins>
      <w:r>
        <w:t xml:space="preserve">networks </w:t>
      </w:r>
      <w:del w:id="15" w:author="Camille" w:date="2015-06-04T10:43:00Z">
        <w:r w:rsidDel="000D3016">
          <w:delText xml:space="preserve">of species interactions have </w:delText>
        </w:r>
      </w:del>
      <w:r>
        <w:t>in modulating the resilience of ecosystems</w:t>
      </w:r>
      <w:ins w:id="16" w:author="Camille" w:date="2015-06-04T10:44:00Z">
        <w:r w:rsidR="000D3016">
          <w:t xml:space="preserve">, </w:t>
        </w:r>
        <w:proofErr w:type="spellStart"/>
        <w:r w:rsidR="000D3016">
          <w:t>i.e.</w:t>
        </w:r>
      </w:ins>
      <w:del w:id="17" w:author="Camille" w:date="2015-06-04T10:43:00Z">
        <w:r w:rsidDel="000D3016">
          <w:delText>-</w:delText>
        </w:r>
        <w:r w:rsidDel="000D3016">
          <w:delText>-</w:delText>
        </w:r>
        <w:r w:rsidDel="000D3016">
          <w:delText>-</w:delText>
        </w:r>
      </w:del>
      <w:r>
        <w:t>the</w:t>
      </w:r>
      <w:proofErr w:type="spellEnd"/>
      <w:r>
        <w:t xml:space="preserve"> amount of disturbance a system can withstand witho</w:t>
      </w:r>
      <w:r>
        <w:t>ut entering a regime shift</w:t>
      </w:r>
      <w:r>
        <w:rPr>
          <w:vertAlign w:val="superscript"/>
        </w:rPr>
        <w:t>7</w:t>
      </w:r>
      <w:r>
        <w:t>.</w:t>
      </w:r>
    </w:p>
    <w:p w:rsidR="0079365B" w:rsidRDefault="00307D01">
      <w:r>
        <w:t xml:space="preserve">Regime shifts are large, persistent changes in the function and structure of </w:t>
      </w:r>
      <w:ins w:id="18" w:author="Camille" w:date="2015-06-04T10:44:00Z">
        <w:r w:rsidR="000D3016">
          <w:t>an</w:t>
        </w:r>
      </w:ins>
      <w:del w:id="19" w:author="Camille" w:date="2015-06-04T10:44:00Z">
        <w:r w:rsidDel="000D3016">
          <w:delText>t</w:delText>
        </w:r>
        <w:r w:rsidDel="000D3016">
          <w:delText>h</w:delText>
        </w:r>
        <w:r w:rsidDel="000D3016">
          <w:delText>e</w:delText>
        </w:r>
      </w:del>
      <w:r>
        <w:t xml:space="preserve"> ecosystem</w:t>
      </w:r>
      <w:r>
        <w:rPr>
          <w:vertAlign w:val="superscript"/>
        </w:rPr>
        <w:t>8</w:t>
      </w:r>
      <w:r>
        <w:t>---like the (often sudden) shift from a transparent to a turbid lake, from a woodland to a grassy landscape, from a self-sustaining fish</w:t>
      </w:r>
      <w:r>
        <w:t>ery to a collapsed one, or from a coral dominated reef to one dominated by algae</w:t>
      </w:r>
      <w:r>
        <w:rPr>
          <w:vertAlign w:val="superscript"/>
        </w:rPr>
        <w:t>9</w:t>
      </w:r>
      <w:r>
        <w:t>. A nec</w:t>
      </w:r>
      <w:del w:id="20" w:author="Camille" w:date="2015-06-04T10:45:00Z">
        <w:r w:rsidDel="000D3016">
          <w:delText>c</w:delText>
        </w:r>
      </w:del>
      <w:r>
        <w:t>essary step to anticipate, prevent and reverse unwanted regime shifts caused by drivers of environmental change, is to understand the processes that support or undermi</w:t>
      </w:r>
      <w:r>
        <w:t>ne resilience and the role played by species interactions</w:t>
      </w:r>
      <w:r>
        <w:rPr>
          <w:vertAlign w:val="superscript"/>
        </w:rPr>
        <w:t>10</w:t>
      </w:r>
      <w:proofErr w:type="gramStart"/>
      <w:r>
        <w:rPr>
          <w:vertAlign w:val="superscript"/>
        </w:rPr>
        <w:t>,11</w:t>
      </w:r>
      <w:proofErr w:type="gramEnd"/>
      <w:r>
        <w:t>.</w:t>
      </w:r>
    </w:p>
    <w:p w:rsidR="0079365B" w:rsidRDefault="00307D01">
      <w:r>
        <w:t>Despite the fact that the effect of those drivers permeates across entire communities, our understanding of their impacts is mostly based on studies of one or</w:t>
      </w:r>
      <w:del w:id="21" w:author="Camille" w:date="2015-06-04T10:46:00Z">
        <w:r w:rsidDel="000D3016">
          <w:delText xml:space="preserve"> </w:delText>
        </w:r>
        <w:r w:rsidDel="000D3016">
          <w:delText>a</w:delText>
        </w:r>
      </w:del>
      <w:r>
        <w:t xml:space="preserve"> few species. For my research I </w:t>
      </w:r>
      <w:r>
        <w:t xml:space="preserve">will use a complex network approach, which </w:t>
      </w:r>
      <w:proofErr w:type="spellStart"/>
      <w:ins w:id="22" w:author="Camille" w:date="2015-06-04T10:47:00Z">
        <w:r w:rsidR="000D3016">
          <w:t>favours</w:t>
        </w:r>
        <w:proofErr w:type="spellEnd"/>
        <w:r w:rsidR="000D3016">
          <w:t xml:space="preserve"> a community </w:t>
        </w:r>
      </w:ins>
      <w:ins w:id="23" w:author="Camille" w:date="2015-06-04T10:49:00Z">
        <w:r w:rsidR="000D3016">
          <w:t>perspective</w:t>
        </w:r>
      </w:ins>
      <w:ins w:id="24" w:author="Camille" w:date="2015-06-04T10:47:00Z">
        <w:r w:rsidR="000D3016">
          <w:t xml:space="preserve"> that comprehends species interactions at a larger scale</w:t>
        </w:r>
      </w:ins>
      <w:del w:id="25" w:author="Camille" w:date="2015-06-04T10:48:00Z">
        <w:r w:rsidDel="000D3016">
          <w:delText>recognises that species live within a comminity, and that they interact between them</w:delText>
        </w:r>
      </w:del>
      <w:r>
        <w:t>. This approach---built upon tools from statistical physics and</w:t>
      </w:r>
      <w:del w:id="26" w:author="Camille" w:date="2015-06-04T10:49:00Z">
        <w:r w:rsidDel="000D3016">
          <w:delText xml:space="preserve"> the</w:delText>
        </w:r>
      </w:del>
      <w:r>
        <w:t xml:space="preserve"> social sciences---has been </w:t>
      </w:r>
      <w:proofErr w:type="gramStart"/>
      <w:r>
        <w:t>key</w:t>
      </w:r>
      <w:proofErr w:type="gramEnd"/>
      <w:r>
        <w:t xml:space="preserve"> in revealing structural patter</w:t>
      </w:r>
      <w:r>
        <w:t>ns that tra</w:t>
      </w:r>
      <w:ins w:id="27" w:author="Camille" w:date="2015-06-04T10:49:00Z">
        <w:r w:rsidR="000D3016">
          <w:t>n</w:t>
        </w:r>
      </w:ins>
      <w:r>
        <w:t>scend specific ecosystems</w:t>
      </w:r>
      <w:r>
        <w:rPr>
          <w:vertAlign w:val="superscript"/>
        </w:rPr>
        <w:t>12–14</w:t>
      </w:r>
      <w:r>
        <w:t xml:space="preserve">. </w:t>
      </w:r>
      <w:r>
        <w:t xml:space="preserve">Using a combination of complex system theory, population models, resilience theory and </w:t>
      </w:r>
      <w:proofErr w:type="spellStart"/>
      <w:r>
        <w:t>previoulsy</w:t>
      </w:r>
      <w:proofErr w:type="spellEnd"/>
      <w:r>
        <w:t xml:space="preserve"> published empirical </w:t>
      </w:r>
      <w:proofErr w:type="gramStart"/>
      <w:r>
        <w:t>data</w:t>
      </w:r>
      <w:ins w:id="28" w:author="Camille" w:date="2015-06-04T10:50:00Z">
        <w:r w:rsidR="000D3016">
          <w:t>,</w:t>
        </w:r>
      </w:ins>
      <w:proofErr w:type="gramEnd"/>
      <w:r>
        <w:t xml:space="preserve"> I aim to untangle the mechanisms that link species interactions with </w:t>
      </w:r>
      <w:del w:id="29" w:author="Camille" w:date="2015-06-04T10:50:00Z">
        <w:r w:rsidDel="000D3016">
          <w:delText xml:space="preserve">the </w:delText>
        </w:r>
      </w:del>
      <w:r>
        <w:t>ecosystem</w:t>
      </w:r>
      <w:del w:id="30" w:author="Camille" w:date="2015-06-04T10:50:00Z">
        <w:r w:rsidDel="000D3016">
          <w:delText>'</w:delText>
        </w:r>
        <w:r w:rsidDel="000D3016">
          <w:delText>s</w:delText>
        </w:r>
      </w:del>
      <w:r>
        <w:t xml:space="preserve"> resil</w:t>
      </w:r>
      <w:r>
        <w:t xml:space="preserve">ience to </w:t>
      </w:r>
      <w:del w:id="31" w:author="Camille" w:date="2015-06-04T10:51:00Z">
        <w:r w:rsidDel="000D3016">
          <w:delText xml:space="preserve">environmental </w:delText>
        </w:r>
      </w:del>
      <w:r>
        <w:t xml:space="preserve">drivers of </w:t>
      </w:r>
      <w:ins w:id="32" w:author="Camille" w:date="2015-06-04T10:51:00Z">
        <w:r w:rsidR="000D3016">
          <w:t>environmental</w:t>
        </w:r>
        <w:r w:rsidR="000D3016">
          <w:t xml:space="preserve"> </w:t>
        </w:r>
      </w:ins>
      <w:r>
        <w:t>change.</w:t>
      </w:r>
    </w:p>
    <w:p w:rsidR="0079365B" w:rsidRDefault="00307D01">
      <w:r>
        <w:lastRenderedPageBreak/>
        <w:t xml:space="preserve">As a model system, I will </w:t>
      </w:r>
      <w:commentRangeStart w:id="33"/>
      <w:r>
        <w:t>use mutua</w:t>
      </w:r>
      <w:del w:id="34" w:author="Camille" w:date="2015-06-04T10:51:00Z">
        <w:r w:rsidDel="000D3016">
          <w:delText>l</w:delText>
        </w:r>
      </w:del>
      <w:r>
        <w:t>listic plant-pollinator networks</w:t>
      </w:r>
      <w:commentRangeEnd w:id="33"/>
      <w:r w:rsidR="00D36591">
        <w:rPr>
          <w:rStyle w:val="CommentReference"/>
        </w:rPr>
        <w:commentReference w:id="33"/>
      </w:r>
      <w:r>
        <w:t>, which are critical for global food production and biodiversity maintenance</w:t>
      </w:r>
      <w:r>
        <w:rPr>
          <w:vertAlign w:val="superscript"/>
        </w:rPr>
        <w:t>15</w:t>
      </w:r>
      <w:proofErr w:type="gramStart"/>
      <w:r>
        <w:rPr>
          <w:vertAlign w:val="superscript"/>
        </w:rPr>
        <w:t>,16</w:t>
      </w:r>
      <w:proofErr w:type="gramEnd"/>
      <w:r>
        <w:t xml:space="preserve">. Initially I will </w:t>
      </w:r>
      <w:del w:id="35" w:author="Camille" w:date="2015-06-04T10:51:00Z">
        <w:r w:rsidDel="00761332">
          <w:delText xml:space="preserve">use </w:delText>
        </w:r>
      </w:del>
      <w:ins w:id="36" w:author="Camille" w:date="2015-06-04T10:51:00Z">
        <w:r w:rsidR="00761332">
          <w:t>focus on</w:t>
        </w:r>
        <w:r w:rsidR="00761332">
          <w:t xml:space="preserve"> </w:t>
        </w:r>
      </w:ins>
      <w:r>
        <w:t>biotic invasions as the environmental driv</w:t>
      </w:r>
      <w:r>
        <w:t>er. Because of the paucity of empirical observations of network dynamics subject to invasions, I will si</w:t>
      </w:r>
      <w:del w:id="37" w:author="Camille" w:date="2015-06-04T10:51:00Z">
        <w:r w:rsidDel="00761332">
          <w:delText>m</w:delText>
        </w:r>
      </w:del>
      <w:r>
        <w:t xml:space="preserve">mulate community-wide interspecies coexistence dynamics, and explicitly quantify the stability of the </w:t>
      </w:r>
      <w:ins w:id="38" w:author="Camille" w:date="2015-06-04T10:52:00Z">
        <w:r w:rsidR="00761332">
          <w:t xml:space="preserve">population </w:t>
        </w:r>
        <w:proofErr w:type="gramStart"/>
        <w:r w:rsidR="00761332">
          <w:t>fluctuations</w:t>
        </w:r>
        <w:r w:rsidR="00761332">
          <w:t xml:space="preserve">  from</w:t>
        </w:r>
        <w:proofErr w:type="gramEnd"/>
        <w:r w:rsidR="00761332">
          <w:t xml:space="preserve"> the </w:t>
        </w:r>
      </w:ins>
      <w:r>
        <w:t>system</w:t>
      </w:r>
      <w:ins w:id="39" w:author="Camille" w:date="2015-06-04T10:53:00Z">
        <w:r w:rsidR="00761332">
          <w:t xml:space="preserve"> </w:t>
        </w:r>
      </w:ins>
      <w:del w:id="40" w:author="Camille" w:date="2015-06-04T10:52:00Z">
        <w:r w:rsidDel="00761332">
          <w:delText xml:space="preserve"> </w:delText>
        </w:r>
        <w:r w:rsidDel="00761332">
          <w:delText>from population fluctuations</w:delText>
        </w:r>
      </w:del>
      <w:r>
        <w:rPr>
          <w:vertAlign w:val="superscript"/>
        </w:rPr>
        <w:t>17,18</w:t>
      </w:r>
      <w:r>
        <w:t>. This ap</w:t>
      </w:r>
      <w:r>
        <w:t>proach will enable me to predict how the structural and dynamic characteristics of the network determine the "</w:t>
      </w:r>
      <w:commentRangeStart w:id="41"/>
      <w:proofErr w:type="spellStart"/>
      <w:r>
        <w:t>invasibility</w:t>
      </w:r>
      <w:proofErr w:type="spellEnd"/>
      <w:r>
        <w:t xml:space="preserve">" </w:t>
      </w:r>
      <w:commentRangeEnd w:id="41"/>
      <w:r w:rsidR="00761332">
        <w:rPr>
          <w:rStyle w:val="CommentReference"/>
        </w:rPr>
        <w:commentReference w:id="41"/>
      </w:r>
      <w:r>
        <w:t>of an ecosystem, and when invasions are likely to lead to a regime shift</w:t>
      </w:r>
      <w:r>
        <w:rPr>
          <w:vertAlign w:val="superscript"/>
        </w:rPr>
        <w:t>19–21</w:t>
      </w:r>
      <w:r>
        <w:t>.</w:t>
      </w:r>
    </w:p>
    <w:p w:rsidR="0079365B" w:rsidRDefault="00307D01">
      <w:r>
        <w:t xml:space="preserve">Biotic invasions often </w:t>
      </w:r>
      <w:del w:id="42" w:author="Camille" w:date="2015-06-04T10:55:00Z">
        <w:r w:rsidDel="00761332">
          <w:delText>act over</w:delText>
        </w:r>
      </w:del>
      <w:ins w:id="43" w:author="Camille" w:date="2015-06-04T10:55:00Z">
        <w:r w:rsidR="00761332">
          <w:t>affect</w:t>
        </w:r>
      </w:ins>
      <w:r>
        <w:t xml:space="preserve"> ecosystems that are a</w:t>
      </w:r>
      <w:r>
        <w:t>lready degraded</w:t>
      </w:r>
      <w:r>
        <w:rPr>
          <w:vertAlign w:val="superscript"/>
        </w:rPr>
        <w:t>22</w:t>
      </w:r>
      <w:r>
        <w:t>. Using a similar methodology as for the species invasions, I will follow by st</w:t>
      </w:r>
      <w:ins w:id="44" w:author="Camille" w:date="2015-06-04T10:55:00Z">
        <w:r w:rsidR="00761332">
          <w:t>u</w:t>
        </w:r>
      </w:ins>
      <w:del w:id="45" w:author="Camille" w:date="2015-06-04T10:55:00Z">
        <w:r w:rsidDel="00761332">
          <w:delText>y</w:delText>
        </w:r>
      </w:del>
      <w:r>
        <w:t>d</w:t>
      </w:r>
      <w:ins w:id="46" w:author="Camille" w:date="2015-06-04T10:55:00Z">
        <w:r w:rsidR="00761332">
          <w:t>y</w:t>
        </w:r>
      </w:ins>
      <w:r>
        <w:t xml:space="preserve">ing how </w:t>
      </w:r>
      <w:proofErr w:type="spellStart"/>
      <w:r>
        <w:t>defaunation</w:t>
      </w:r>
      <w:proofErr w:type="spellEnd"/>
      <w:r>
        <w:t>---from a functional perspective---affect the pre-invasion ecosystem resilience. Although some species (</w:t>
      </w:r>
      <w:del w:id="47" w:author="Camille" w:date="2015-06-04T10:56:00Z">
        <w:r w:rsidDel="00761332">
          <w:delText xml:space="preserve">like </w:delText>
        </w:r>
      </w:del>
      <w:ins w:id="48" w:author="Camille" w:date="2015-06-04T10:56:00Z">
        <w:r w:rsidR="00761332">
          <w:t>e.g.</w:t>
        </w:r>
        <w:r w:rsidR="00761332">
          <w:t xml:space="preserve"> </w:t>
        </w:r>
      </w:ins>
      <w:r>
        <w:t>beavers</w:t>
      </w:r>
      <w:del w:id="49" w:author="Camille" w:date="2015-06-04T10:56:00Z">
        <w:r w:rsidDel="00761332">
          <w:delText xml:space="preserve"> </w:delText>
        </w:r>
        <w:r w:rsidDel="00761332">
          <w:delText>for example</w:delText>
        </w:r>
      </w:del>
      <w:r>
        <w:t xml:space="preserve">) </w:t>
      </w:r>
      <w:del w:id="50" w:author="Camille" w:date="2015-06-04T10:57:00Z">
        <w:r w:rsidDel="00761332">
          <w:delText>are funct</w:delText>
        </w:r>
        <w:r w:rsidDel="00761332">
          <w:delText>ionally</w:delText>
        </w:r>
      </w:del>
      <w:ins w:id="51" w:author="Camille" w:date="2015-06-04T10:57:00Z">
        <w:r w:rsidR="00761332">
          <w:t>fulfill</w:t>
        </w:r>
      </w:ins>
      <w:r>
        <w:t xml:space="preserve"> unique </w:t>
      </w:r>
      <w:ins w:id="52" w:author="Camille" w:date="2015-06-04T10:57:00Z">
        <w:r w:rsidR="00761332">
          <w:t xml:space="preserve">functions </w:t>
        </w:r>
      </w:ins>
      <w:r>
        <w:t xml:space="preserve">in the ecosystem, </w:t>
      </w:r>
      <w:del w:id="53" w:author="Camille" w:date="2015-06-04T10:57:00Z">
        <w:r w:rsidDel="00761332">
          <w:delText>s</w:delText>
        </w:r>
        <w:r w:rsidDel="00761332">
          <w:delText>o</w:delText>
        </w:r>
        <w:r w:rsidDel="00761332">
          <w:delText>m</w:delText>
        </w:r>
        <w:r w:rsidDel="00761332">
          <w:delText>e</w:delText>
        </w:r>
        <w:r w:rsidDel="00761332">
          <w:delText xml:space="preserve"> </w:delText>
        </w:r>
      </w:del>
      <w:r>
        <w:t>others are redundant in that they contribute in similar ways to an ecosystem fu</w:t>
      </w:r>
      <w:del w:id="54" w:author="Camille" w:date="2015-06-04T10:57:00Z">
        <w:r w:rsidDel="00761332">
          <w:delText>c</w:delText>
        </w:r>
      </w:del>
      <w:r>
        <w:t>n</w:t>
      </w:r>
      <w:ins w:id="55" w:author="Camille" w:date="2015-06-04T10:57:00Z">
        <w:r w:rsidR="00761332">
          <w:t>c</w:t>
        </w:r>
      </w:ins>
      <w:r>
        <w:t>tion</w:t>
      </w:r>
      <w:r>
        <w:rPr>
          <w:vertAlign w:val="superscript"/>
        </w:rPr>
        <w:t>23</w:t>
      </w:r>
      <w:r>
        <w:t xml:space="preserve">. Despite theoretical and empirical evidence showing that the degree of functional redundancy has major effects on ecosystem </w:t>
      </w:r>
      <w:commentRangeStart w:id="56"/>
      <w:r>
        <w:t>stabil</w:t>
      </w:r>
      <w:r>
        <w:t>ity</w:t>
      </w:r>
      <w:commentRangeEnd w:id="56"/>
      <w:r w:rsidR="00761332">
        <w:rPr>
          <w:rStyle w:val="CommentReference"/>
        </w:rPr>
        <w:commentReference w:id="56"/>
      </w:r>
      <w:r>
        <w:t xml:space="preserve"> and species coexistence</w:t>
      </w:r>
      <w:r>
        <w:rPr>
          <w:vertAlign w:val="superscript"/>
        </w:rPr>
        <w:t>24–29</w:t>
      </w:r>
      <w:r>
        <w:t xml:space="preserve">, </w:t>
      </w:r>
      <w:del w:id="57" w:author="Camille" w:date="2015-06-04T10:58:00Z">
        <w:r w:rsidDel="00761332">
          <w:delText>we still don't know how</w:delText>
        </w:r>
      </w:del>
      <w:ins w:id="58" w:author="Camille" w:date="2015-06-04T10:58:00Z">
        <w:r w:rsidR="00761332">
          <w:t>it remains unclear how</w:t>
        </w:r>
      </w:ins>
      <w:r>
        <w:t xml:space="preserve"> diversity wit</w:t>
      </w:r>
      <w:ins w:id="59" w:author="Camille" w:date="2015-06-04T10:58:00Z">
        <w:r w:rsidR="00761332">
          <w:t>h</w:t>
        </w:r>
      </w:ins>
      <w:r>
        <w:t xml:space="preserve">in functional groups maps into different </w:t>
      </w:r>
      <w:commentRangeStart w:id="60"/>
      <w:r>
        <w:t>stability domains</w:t>
      </w:r>
      <w:commentRangeEnd w:id="60"/>
      <w:r w:rsidR="00761332">
        <w:rPr>
          <w:rStyle w:val="CommentReference"/>
        </w:rPr>
        <w:commentReference w:id="60"/>
      </w:r>
      <w:r>
        <w:t xml:space="preserve"> in the ecosystem</w:t>
      </w:r>
      <w:r>
        <w:rPr>
          <w:vertAlign w:val="superscript"/>
        </w:rPr>
        <w:t>20</w:t>
      </w:r>
      <w:r>
        <w:t>.</w:t>
      </w:r>
    </w:p>
    <w:p w:rsidR="0079365B" w:rsidRDefault="00307D01">
      <w:r>
        <w:t>The final objective of my proposed research is to translate the gained insight into useful lessons for eco</w:t>
      </w:r>
      <w:r>
        <w:t xml:space="preserve">system management. </w:t>
      </w:r>
      <w:commentRangeStart w:id="61"/>
      <w:r>
        <w:t xml:space="preserve">Recent work </w:t>
      </w:r>
      <w:commentRangeEnd w:id="61"/>
      <w:r w:rsidR="00BA01A3">
        <w:rPr>
          <w:rStyle w:val="CommentReference"/>
        </w:rPr>
        <w:commentReference w:id="61"/>
      </w:r>
      <w:r>
        <w:t>has</w:t>
      </w:r>
      <w:r>
        <w:t xml:space="preserve"> highlighted that it is possible to </w:t>
      </w:r>
      <w:commentRangeStart w:id="62"/>
      <w:r>
        <w:t>control</w:t>
      </w:r>
      <w:commentRangeEnd w:id="62"/>
      <w:r w:rsidR="00761332">
        <w:rPr>
          <w:rStyle w:val="CommentReference"/>
        </w:rPr>
        <w:commentReference w:id="62"/>
      </w:r>
      <w:r>
        <w:t xml:space="preserve"> a complex network</w:t>
      </w:r>
      <w:del w:id="63" w:author="Camille" w:date="2015-06-04T11:00:00Z">
        <w:r w:rsidDel="00761332">
          <w:delText>,</w:delText>
        </w:r>
      </w:del>
      <w:r>
        <w:t xml:space="preserve"> by inducing perturbations that compensate previous disturbances</w:t>
      </w:r>
      <w:r>
        <w:rPr>
          <w:vertAlign w:val="superscript"/>
        </w:rPr>
        <w:t>30</w:t>
      </w:r>
      <w:r>
        <w:t>. However this approach has never been used in ecology. I propose to expand this method to fin</w:t>
      </w:r>
      <w:r>
        <w:t xml:space="preserve">d the minimum number of species that have to be directly managed to move the ecosystem from one </w:t>
      </w:r>
      <w:commentRangeStart w:id="64"/>
      <w:r>
        <w:t>state to another</w:t>
      </w:r>
      <w:commentRangeEnd w:id="64"/>
      <w:r w:rsidR="00BA01A3">
        <w:rPr>
          <w:rStyle w:val="CommentReference"/>
        </w:rPr>
        <w:commentReference w:id="64"/>
      </w:r>
      <w:r>
        <w:t xml:space="preserve">, or to rescue one at the </w:t>
      </w:r>
      <w:del w:id="65" w:author="Camille" w:date="2015-06-04T11:03:00Z">
        <w:r w:rsidDel="00BA01A3">
          <w:delText xml:space="preserve">bring </w:delText>
        </w:r>
      </w:del>
      <w:ins w:id="66" w:author="Camille" w:date="2015-06-04T11:03:00Z">
        <w:r w:rsidR="00BA01A3">
          <w:t>brin</w:t>
        </w:r>
        <w:r w:rsidR="00BA01A3">
          <w:t>k</w:t>
        </w:r>
        <w:r w:rsidR="00BA01A3">
          <w:t xml:space="preserve"> </w:t>
        </w:r>
      </w:ins>
      <w:r>
        <w:t xml:space="preserve">of </w:t>
      </w:r>
      <w:del w:id="67" w:author="Camille" w:date="2015-06-04T11:04:00Z">
        <w:r w:rsidDel="00BA01A3">
          <w:delText>failure</w:delText>
        </w:r>
      </w:del>
      <w:ins w:id="68" w:author="Camille" w:date="2015-06-04T11:04:00Z">
        <w:r w:rsidR="00BA01A3">
          <w:t>collapse</w:t>
        </w:r>
      </w:ins>
      <w:r>
        <w:t xml:space="preserve">. </w:t>
      </w:r>
      <w:proofErr w:type="gramStart"/>
      <w:r>
        <w:t xml:space="preserve">To do that I will use empirical and simulated networks from ecosystems that have undergone a regime </w:t>
      </w:r>
      <w:r>
        <w:t>shift to evaluate the feasibility of such an</w:t>
      </w:r>
      <w:del w:id="69" w:author="Camille" w:date="2015-06-04T11:04:00Z">
        <w:r w:rsidDel="00BA01A3">
          <w:delText>d</w:delText>
        </w:r>
      </w:del>
      <w:r>
        <w:t xml:space="preserve"> approach and it</w:t>
      </w:r>
      <w:del w:id="70" w:author="Camille" w:date="2015-06-04T11:05:00Z">
        <w:r w:rsidDel="00BA01A3">
          <w:delText>'</w:delText>
        </w:r>
      </w:del>
      <w:r>
        <w:t>s management consequences.</w:t>
      </w:r>
      <w:proofErr w:type="gramEnd"/>
    </w:p>
    <w:p w:rsidR="0079365B" w:rsidRDefault="00307D01">
      <w:pPr>
        <w:rPr>
          <w:ins w:id="71" w:author="Camille" w:date="2015-06-04T11:11:00Z"/>
        </w:rPr>
      </w:pPr>
      <w:r>
        <w:t>Over the last years I have been focused on studying the ecology of tropical marine organisms. Through my previous research I have wit</w:t>
      </w:r>
      <w:del w:id="72" w:author="Camille" w:date="2015-06-04T11:05:00Z">
        <w:r w:rsidDel="00BA01A3">
          <w:delText>h</w:delText>
        </w:r>
      </w:del>
      <w:r>
        <w:t>nessed how entire ecosystems tran</w:t>
      </w:r>
      <w:r>
        <w:t>sform due to human pressures. Understanding what makes ecosystems vulnerable, and how to prevent and revert those unde</w:t>
      </w:r>
      <w:del w:id="73" w:author="Camille" w:date="2015-06-04T11:06:00Z">
        <w:r w:rsidDel="00BA01A3">
          <w:delText>r</w:delText>
        </w:r>
      </w:del>
      <w:r>
        <w:t>sir</w:t>
      </w:r>
      <w:r>
        <w:t xml:space="preserve">able transformations---not only </w:t>
      </w:r>
      <w:del w:id="74" w:author="Camille" w:date="2015-06-04T11:06:00Z">
        <w:r w:rsidDel="00BA01A3">
          <w:delText xml:space="preserve">on </w:delText>
        </w:r>
      </w:del>
      <w:ins w:id="75" w:author="Camille" w:date="2015-06-04T11:06:00Z">
        <w:r w:rsidR="00BA01A3">
          <w:t>i</w:t>
        </w:r>
        <w:r w:rsidR="00BA01A3">
          <w:t xml:space="preserve">n </w:t>
        </w:r>
      </w:ins>
      <w:r>
        <w:t>marine ecosystems---became my top scientific interest</w:t>
      </w:r>
      <w:ins w:id="76" w:author="Camille" w:date="2015-06-04T11:06:00Z">
        <w:r w:rsidR="00BA01A3">
          <w:t>.</w:t>
        </w:r>
      </w:ins>
      <w:del w:id="77" w:author="Camille" w:date="2015-06-04T11:06:00Z">
        <w:r w:rsidDel="00BA01A3">
          <w:delText>;</w:delText>
        </w:r>
      </w:del>
      <w:r>
        <w:t xml:space="preserve"> I want to answer fundamental questions in ec</w:t>
      </w:r>
      <w:r>
        <w:t xml:space="preserve">ology and ultimately improve the management of the ecosystems I love. I am aware </w:t>
      </w:r>
      <w:ins w:id="78" w:author="Camille" w:date="2015-06-04T11:07:00Z">
        <w:r w:rsidR="00BA01A3">
          <w:t xml:space="preserve">this is a </w:t>
        </w:r>
      </w:ins>
      <w:r>
        <w:t>long</w:t>
      </w:r>
      <w:ins w:id="79" w:author="Camille" w:date="2015-06-04T11:07:00Z">
        <w:r w:rsidR="00BA01A3">
          <w:t>-</w:t>
        </w:r>
      </w:ins>
      <w:del w:id="80" w:author="Camille" w:date="2015-06-04T11:07:00Z">
        <w:r w:rsidDel="00BA01A3">
          <w:delText xml:space="preserve"> </w:delText>
        </w:r>
      </w:del>
      <w:r>
        <w:t xml:space="preserve">term goal that is likely to guide my scientific career for the next decade. My proposed PhD </w:t>
      </w:r>
      <w:proofErr w:type="gramStart"/>
      <w:r>
        <w:t>research, and the support from the NZIDRS, are</w:t>
      </w:r>
      <w:proofErr w:type="gramEnd"/>
      <w:r>
        <w:t xml:space="preserve"> going to be </w:t>
      </w:r>
      <w:del w:id="81" w:author="Camille" w:date="2015-06-04T11:07:00Z">
        <w:r w:rsidDel="00BA01A3">
          <w:delText xml:space="preserve">instrumental </w:delText>
        </w:r>
      </w:del>
      <w:ins w:id="82" w:author="Camille" w:date="2015-06-04T11:07:00Z">
        <w:r w:rsidR="00BA01A3">
          <w:t>essential</w:t>
        </w:r>
        <w:r w:rsidR="00BA01A3">
          <w:t xml:space="preserve"> </w:t>
        </w:r>
      </w:ins>
      <w:r>
        <w:t>to rea</w:t>
      </w:r>
      <w:r>
        <w:t>ch those goals.</w:t>
      </w:r>
    </w:p>
    <w:p w:rsidR="00BA01A3" w:rsidRDefault="00BA01A3">
      <w:pPr>
        <w:rPr>
          <w:ins w:id="83" w:author="Camille" w:date="2015-06-04T11:11:00Z"/>
        </w:rPr>
      </w:pPr>
    </w:p>
    <w:p w:rsidR="00BA01A3" w:rsidRPr="00D36591" w:rsidRDefault="00BA01A3">
      <w:pPr>
        <w:rPr>
          <w:color w:val="FF0000"/>
        </w:rPr>
      </w:pPr>
      <w:r w:rsidRPr="00D36591">
        <w:rPr>
          <w:color w:val="FF0000"/>
        </w:rPr>
        <w:t xml:space="preserve">I think my main point here is that I reckon you should </w:t>
      </w:r>
      <w:r w:rsidR="00D36591" w:rsidRPr="00D36591">
        <w:rPr>
          <w:color w:val="FF0000"/>
        </w:rPr>
        <w:t xml:space="preserve">make the structure of your proposal super clear. You were concerned about stating your hypotheses, but before that, I would rather try to show you have a clear roadmap (even if it’s not entirely </w:t>
      </w:r>
      <w:r w:rsidR="00D36591" w:rsidRPr="00D36591">
        <w:rPr>
          <w:color w:val="FF0000"/>
        </w:rPr>
        <w:lastRenderedPageBreak/>
        <w:t xml:space="preserve">true – this is a proposal and everyone knows it’s going to change anyway), i.e. question #1, #2, </w:t>
      </w:r>
      <w:proofErr w:type="gramStart"/>
      <w:r w:rsidR="00D36591" w:rsidRPr="00D36591">
        <w:rPr>
          <w:color w:val="FF0000"/>
        </w:rPr>
        <w:t>#</w:t>
      </w:r>
      <w:proofErr w:type="gramEnd"/>
      <w:r w:rsidR="00D36591" w:rsidRPr="00D36591">
        <w:rPr>
          <w:color w:val="FF0000"/>
        </w:rPr>
        <w:t>3. From what I gather here, this could be:</w:t>
      </w:r>
    </w:p>
    <w:p w:rsidR="00D36591" w:rsidRPr="00E70D9F" w:rsidRDefault="00D36591" w:rsidP="00D36591">
      <w:pPr>
        <w:pStyle w:val="ListParagraph"/>
        <w:numPr>
          <w:ilvl w:val="0"/>
          <w:numId w:val="1"/>
        </w:numPr>
        <w:rPr>
          <w:color w:val="FF0000"/>
        </w:rPr>
      </w:pPr>
      <w:r w:rsidRPr="00E70D9F">
        <w:rPr>
          <w:color w:val="FF0000"/>
        </w:rPr>
        <w:t xml:space="preserve">Using a combination of complex system theory, population models, resilience theory and </w:t>
      </w:r>
      <w:proofErr w:type="spellStart"/>
      <w:r w:rsidRPr="00E70D9F">
        <w:rPr>
          <w:color w:val="FF0000"/>
        </w:rPr>
        <w:t>previoulsy</w:t>
      </w:r>
      <w:proofErr w:type="spellEnd"/>
      <w:r w:rsidRPr="00E70D9F">
        <w:rPr>
          <w:color w:val="FF0000"/>
        </w:rPr>
        <w:t xml:space="preserve"> published empirical </w:t>
      </w:r>
      <w:proofErr w:type="gramStart"/>
      <w:r w:rsidRPr="00E70D9F">
        <w:rPr>
          <w:color w:val="FF0000"/>
        </w:rPr>
        <w:t>data,</w:t>
      </w:r>
      <w:proofErr w:type="gramEnd"/>
      <w:r w:rsidRPr="00E70D9F">
        <w:rPr>
          <w:color w:val="FF0000"/>
        </w:rPr>
        <w:t xml:space="preserve"> I aim to untangle the mechanisms that link species interactions with ecosystem resilience to drivers of environmental change.</w:t>
      </w:r>
    </w:p>
    <w:p w:rsidR="00E70D9F" w:rsidRPr="00E70D9F" w:rsidRDefault="00E70D9F" w:rsidP="00D36591">
      <w:pPr>
        <w:pStyle w:val="ListParagraph"/>
        <w:numPr>
          <w:ilvl w:val="0"/>
          <w:numId w:val="1"/>
        </w:numPr>
        <w:rPr>
          <w:color w:val="FF0000"/>
        </w:rPr>
      </w:pPr>
      <w:r w:rsidRPr="00E70D9F">
        <w:rPr>
          <w:color w:val="FF0000"/>
        </w:rPr>
        <w:t xml:space="preserve">I will follow by studying how </w:t>
      </w:r>
      <w:proofErr w:type="spellStart"/>
      <w:r w:rsidRPr="00E70D9F">
        <w:rPr>
          <w:color w:val="FF0000"/>
        </w:rPr>
        <w:t>defaunation</w:t>
      </w:r>
      <w:proofErr w:type="spellEnd"/>
      <w:r w:rsidRPr="00E70D9F">
        <w:rPr>
          <w:color w:val="FF0000"/>
        </w:rPr>
        <w:t>---from a functional perspective---affect the pre-invasion ecosystem resilience.</w:t>
      </w:r>
    </w:p>
    <w:p w:rsidR="00E70D9F" w:rsidRDefault="00E70D9F" w:rsidP="00D36591">
      <w:pPr>
        <w:pStyle w:val="ListParagraph"/>
        <w:numPr>
          <w:ilvl w:val="0"/>
          <w:numId w:val="1"/>
        </w:numPr>
        <w:rPr>
          <w:color w:val="FF0000"/>
        </w:rPr>
      </w:pPr>
      <w:r w:rsidRPr="00E70D9F">
        <w:rPr>
          <w:color w:val="FF0000"/>
        </w:rPr>
        <w:t xml:space="preserve">Find the minimum number of species that have to be directly managed to move the ecosystem from one state to another, or to rescue one at the </w:t>
      </w:r>
      <w:r w:rsidRPr="00E70D9F">
        <w:rPr>
          <w:color w:val="FF0000"/>
        </w:rPr>
        <w:t>brin</w:t>
      </w:r>
      <w:r w:rsidRPr="00E70D9F">
        <w:rPr>
          <w:color w:val="FF0000"/>
        </w:rPr>
        <w:t>k</w:t>
      </w:r>
      <w:r w:rsidRPr="00E70D9F">
        <w:rPr>
          <w:color w:val="FF0000"/>
        </w:rPr>
        <w:t xml:space="preserve"> </w:t>
      </w:r>
      <w:r w:rsidRPr="00E70D9F">
        <w:rPr>
          <w:color w:val="FF0000"/>
        </w:rPr>
        <w:t>of collapse</w:t>
      </w:r>
      <w:r>
        <w:rPr>
          <w:color w:val="FF0000"/>
        </w:rPr>
        <w:t>.</w:t>
      </w:r>
    </w:p>
    <w:p w:rsidR="0053037A" w:rsidRDefault="00E70D9F" w:rsidP="00E70D9F">
      <w:pPr>
        <w:rPr>
          <w:color w:val="FF0000"/>
        </w:rPr>
      </w:pPr>
      <w:r>
        <w:rPr>
          <w:color w:val="FF0000"/>
        </w:rPr>
        <w:t>With such few space, you shouldn’t be scared to use a military, bullet-like</w:t>
      </w:r>
      <w:r w:rsidR="0053037A">
        <w:rPr>
          <w:color w:val="FF0000"/>
        </w:rPr>
        <w:t xml:space="preserve"> style (without bullets though):</w:t>
      </w:r>
      <w:r>
        <w:rPr>
          <w:color w:val="FF0000"/>
        </w:rPr>
        <w:t xml:space="preserve"> </w:t>
      </w:r>
      <w:r w:rsidR="0053037A">
        <w:rPr>
          <w:color w:val="FF0000"/>
        </w:rPr>
        <w:t>s</w:t>
      </w:r>
      <w:r>
        <w:rPr>
          <w:color w:val="FF0000"/>
        </w:rPr>
        <w:t>hort intro sentence - general objective of whole research (which you did) – “my first objective will be to…” – “to do that, I will use this data and this method”</w:t>
      </w:r>
      <w:r w:rsidR="0053037A">
        <w:rPr>
          <w:color w:val="FF0000"/>
        </w:rPr>
        <w:t xml:space="preserve"> – same for objectives 2 and 3 – paragraph about relevance of proposed research – your motivation – done. </w:t>
      </w:r>
    </w:p>
    <w:p w:rsidR="00E70D9F" w:rsidRDefault="0053037A" w:rsidP="00E70D9F">
      <w:pPr>
        <w:rPr>
          <w:color w:val="FF0000"/>
        </w:rPr>
      </w:pPr>
      <w:r>
        <w:rPr>
          <w:color w:val="FF0000"/>
        </w:rPr>
        <w:t>It kind of stinks to write stuff like this but I think you need to make the job as easy as possible for your evaluators, and show that you’re clear, clean, rigorous and motivated.</w:t>
      </w:r>
    </w:p>
    <w:p w:rsidR="0053037A" w:rsidRDefault="0053037A" w:rsidP="00E70D9F">
      <w:pPr>
        <w:rPr>
          <w:color w:val="FF0000"/>
        </w:rPr>
      </w:pPr>
    </w:p>
    <w:p w:rsidR="0053037A" w:rsidRDefault="0053037A" w:rsidP="00E70D9F">
      <w:pPr>
        <w:rPr>
          <w:color w:val="FF0000"/>
        </w:rPr>
      </w:pPr>
      <w:r>
        <w:rPr>
          <w:color w:val="FF0000"/>
        </w:rPr>
        <w:t xml:space="preserve">Are you allowed any figures? It could be nice to try to summarize your stuff into a conceptual figure with boxes and arrows and shit. It’s tricky and may take a lot of work though so might not be worth it. </w:t>
      </w:r>
      <w:proofErr w:type="gramStart"/>
      <w:r>
        <w:rPr>
          <w:color w:val="FF0000"/>
        </w:rPr>
        <w:t>Just an idea.</w:t>
      </w:r>
      <w:proofErr w:type="gramEnd"/>
    </w:p>
    <w:p w:rsidR="0053037A" w:rsidRPr="00E70D9F" w:rsidRDefault="0053037A" w:rsidP="00E70D9F">
      <w:pPr>
        <w:rPr>
          <w:color w:val="FF0000"/>
        </w:rPr>
      </w:pPr>
      <w:r>
        <w:rPr>
          <w:color w:val="FF0000"/>
        </w:rPr>
        <w:t xml:space="preserve">Otherwise I think you comply with guidelines, the questions are interesting, </w:t>
      </w:r>
      <w:proofErr w:type="gramStart"/>
      <w:r>
        <w:rPr>
          <w:color w:val="FF0000"/>
        </w:rPr>
        <w:t>you</w:t>
      </w:r>
      <w:proofErr w:type="gramEnd"/>
      <w:r>
        <w:rPr>
          <w:color w:val="FF0000"/>
        </w:rPr>
        <w:t xml:space="preserve"> didn’t use too much jargon. I think that the proposal will be shortened if you apply military style.</w:t>
      </w:r>
      <w:bookmarkStart w:id="84" w:name="_GoBack"/>
      <w:bookmarkEnd w:id="84"/>
    </w:p>
    <w:p w:rsidR="00D36591" w:rsidRDefault="00D36591" w:rsidP="00D36591">
      <w:pPr>
        <w:ind w:left="360"/>
      </w:pPr>
    </w:p>
    <w:p w:rsidR="0079365B" w:rsidRDefault="00307D01">
      <w:pPr>
        <w:pStyle w:val="Heading3"/>
      </w:pPr>
      <w:bookmarkStart w:id="85" w:name="references"/>
      <w:bookmarkEnd w:id="85"/>
      <w:r>
        <w:t>R</w:t>
      </w:r>
      <w:r>
        <w:t>eferences</w:t>
      </w:r>
    </w:p>
    <w:p w:rsidR="0079365B" w:rsidRDefault="00307D01">
      <w:pPr>
        <w:pStyle w:val="Bibliography"/>
      </w:pPr>
      <w:proofErr w:type="gramStart"/>
      <w:r>
        <w:t>1.Hughes</w:t>
      </w:r>
      <w:proofErr w:type="gramEnd"/>
      <w:r>
        <w:t xml:space="preserve">, T. &amp; Carpenter, S. </w:t>
      </w:r>
      <w:proofErr w:type="spellStart"/>
      <w:r>
        <w:t>Multiscale</w:t>
      </w:r>
      <w:proofErr w:type="spellEnd"/>
      <w:r>
        <w:t xml:space="preserve"> regime shifts and planetary boundaries. </w:t>
      </w:r>
      <w:proofErr w:type="gramStart"/>
      <w:r>
        <w:rPr>
          <w:i/>
        </w:rPr>
        <w:t>Trends in ecology &amp; evolution</w:t>
      </w:r>
      <w:r>
        <w:t xml:space="preserve"> </w:t>
      </w:r>
      <w:r>
        <w:rPr>
          <w:b/>
        </w:rPr>
        <w:t>28,</w:t>
      </w:r>
      <w:r>
        <w:t xml:space="preserve"> 389–396 (2013).</w:t>
      </w:r>
      <w:proofErr w:type="gramEnd"/>
    </w:p>
    <w:p w:rsidR="0079365B" w:rsidRDefault="00307D01">
      <w:pPr>
        <w:pStyle w:val="Bibliography"/>
      </w:pPr>
      <w:r>
        <w:t xml:space="preserve">2.Large, S. I., Fay, G., </w:t>
      </w:r>
      <w:proofErr w:type="spellStart"/>
      <w:r>
        <w:t>Friedland</w:t>
      </w:r>
      <w:proofErr w:type="spellEnd"/>
      <w:r>
        <w:t>, K. D. &amp; Link, J. S. Quantifying Patterns of Change in Marine Ec</w:t>
      </w:r>
      <w:r>
        <w:t xml:space="preserve">osystem Response to Multiple Pressures. </w:t>
      </w:r>
      <w:proofErr w:type="spellStart"/>
      <w:proofErr w:type="gramStart"/>
      <w:r>
        <w:rPr>
          <w:i/>
        </w:rPr>
        <w:t>Plos</w:t>
      </w:r>
      <w:proofErr w:type="spellEnd"/>
      <w:r>
        <w:rPr>
          <w:i/>
        </w:rPr>
        <w:t xml:space="preserve"> One</w:t>
      </w:r>
      <w:r>
        <w:t xml:space="preserve"> </w:t>
      </w:r>
      <w:r>
        <w:rPr>
          <w:b/>
        </w:rPr>
        <w:t>10,</w:t>
      </w:r>
      <w:r>
        <w:t xml:space="preserve"> e0119922 (2015).</w:t>
      </w:r>
      <w:proofErr w:type="gramEnd"/>
    </w:p>
    <w:p w:rsidR="0079365B" w:rsidRDefault="00307D01">
      <w:pPr>
        <w:pStyle w:val="Bibliography"/>
      </w:pPr>
      <w:proofErr w:type="gramStart"/>
      <w:r>
        <w:t>3.DeAngelis</w:t>
      </w:r>
      <w:proofErr w:type="gramEnd"/>
      <w:r>
        <w:t xml:space="preserve">, D. L. </w:t>
      </w:r>
      <w:r>
        <w:rPr>
          <w:i/>
        </w:rPr>
        <w:t>Dynamics of nutrient cycling and food webs</w:t>
      </w:r>
      <w:r>
        <w:t xml:space="preserve">. </w:t>
      </w:r>
      <w:proofErr w:type="gramStart"/>
      <w:r>
        <w:t>270 p (Chapman &amp; Hall, 1992).</w:t>
      </w:r>
      <w:proofErr w:type="gramEnd"/>
    </w:p>
    <w:p w:rsidR="0079365B" w:rsidRDefault="00307D01">
      <w:pPr>
        <w:pStyle w:val="Bibliography"/>
      </w:pPr>
      <w:proofErr w:type="gramStart"/>
      <w:r>
        <w:t>4.Bascompte</w:t>
      </w:r>
      <w:proofErr w:type="gramEnd"/>
      <w:r>
        <w:t xml:space="preserve">, J., </w:t>
      </w:r>
      <w:proofErr w:type="spellStart"/>
      <w:r>
        <w:t>Jordano</w:t>
      </w:r>
      <w:proofErr w:type="spellEnd"/>
      <w:r>
        <w:t xml:space="preserve">, P. &amp; </w:t>
      </w:r>
      <w:proofErr w:type="spellStart"/>
      <w:r>
        <w:t>Olesen</w:t>
      </w:r>
      <w:proofErr w:type="spellEnd"/>
      <w:r>
        <w:t xml:space="preserve">, J. M. </w:t>
      </w:r>
      <w:proofErr w:type="spellStart"/>
      <w:r>
        <w:t>Asymetric</w:t>
      </w:r>
      <w:proofErr w:type="spellEnd"/>
      <w:r>
        <w:t xml:space="preserve"> </w:t>
      </w:r>
      <w:proofErr w:type="spellStart"/>
      <w:r>
        <w:t>Coevolutionary</w:t>
      </w:r>
      <w:proofErr w:type="spellEnd"/>
      <w:r>
        <w:t xml:space="preserve"> Networks Facilitate Bio</w:t>
      </w:r>
      <w:r>
        <w:t xml:space="preserve">diversity Maintenance. </w:t>
      </w:r>
      <w:proofErr w:type="gramStart"/>
      <w:r>
        <w:rPr>
          <w:i/>
        </w:rPr>
        <w:t>Science</w:t>
      </w:r>
      <w:r>
        <w:t xml:space="preserve"> </w:t>
      </w:r>
      <w:r>
        <w:rPr>
          <w:b/>
        </w:rPr>
        <w:t>312,</w:t>
      </w:r>
      <w:r>
        <w:t xml:space="preserve"> 431–433 (2006).</w:t>
      </w:r>
      <w:proofErr w:type="gramEnd"/>
    </w:p>
    <w:p w:rsidR="0079365B" w:rsidRDefault="00307D01">
      <w:pPr>
        <w:pStyle w:val="Bibliography"/>
      </w:pPr>
      <w:proofErr w:type="gramStart"/>
      <w:r>
        <w:lastRenderedPageBreak/>
        <w:t>5.Dobson</w:t>
      </w:r>
      <w:proofErr w:type="gramEnd"/>
      <w:r>
        <w:t xml:space="preserve">, A. </w:t>
      </w:r>
      <w:r>
        <w:rPr>
          <w:i/>
        </w:rPr>
        <w:t>et al.</w:t>
      </w:r>
      <w:r>
        <w:t xml:space="preserve"> Habitat loss, trophic collapse, and the decline of ecosystem services. </w:t>
      </w:r>
      <w:proofErr w:type="gramStart"/>
      <w:r>
        <w:rPr>
          <w:i/>
        </w:rPr>
        <w:t>Ecology</w:t>
      </w:r>
      <w:r>
        <w:t xml:space="preserve"> </w:t>
      </w:r>
      <w:r>
        <w:rPr>
          <w:b/>
        </w:rPr>
        <w:t>87,</w:t>
      </w:r>
      <w:r>
        <w:t xml:space="preserve"> 1915–1924 (2006).</w:t>
      </w:r>
      <w:proofErr w:type="gramEnd"/>
    </w:p>
    <w:p w:rsidR="0079365B" w:rsidRDefault="00307D01">
      <w:pPr>
        <w:pStyle w:val="Bibliography"/>
      </w:pPr>
      <w:r>
        <w:t>6.Reiss, J., Bridle, J. R., Montoya, J. M. &amp; Woodward, G. Emerging horizons in biod</w:t>
      </w:r>
      <w:r>
        <w:t xml:space="preserve">iversity and ecosystem functioning research. </w:t>
      </w:r>
      <w:proofErr w:type="gramStart"/>
      <w:r>
        <w:rPr>
          <w:i/>
        </w:rPr>
        <w:t>Trends in Ecology and Evolution</w:t>
      </w:r>
      <w:r>
        <w:t xml:space="preserve"> </w:t>
      </w:r>
      <w:r>
        <w:rPr>
          <w:b/>
        </w:rPr>
        <w:t>24,</w:t>
      </w:r>
      <w:r>
        <w:t xml:space="preserve"> 505–514 (2009).</w:t>
      </w:r>
      <w:proofErr w:type="gramEnd"/>
    </w:p>
    <w:p w:rsidR="0079365B" w:rsidRDefault="00307D01">
      <w:pPr>
        <w:pStyle w:val="Bibliography"/>
      </w:pPr>
      <w:proofErr w:type="gramStart"/>
      <w:r>
        <w:t>7.Holling</w:t>
      </w:r>
      <w:proofErr w:type="gramEnd"/>
      <w:r>
        <w:t xml:space="preserve">, C. S. Resilience and Stability of Ecological Systems. </w:t>
      </w:r>
      <w:proofErr w:type="gramStart"/>
      <w:r>
        <w:rPr>
          <w:i/>
        </w:rPr>
        <w:t>Annual Review of Ecology and Systematics</w:t>
      </w:r>
      <w:r>
        <w:t xml:space="preserve"> </w:t>
      </w:r>
      <w:r>
        <w:rPr>
          <w:b/>
        </w:rPr>
        <w:t>4,</w:t>
      </w:r>
      <w:r>
        <w:t xml:space="preserve"> 1–23 (1973).</w:t>
      </w:r>
      <w:proofErr w:type="gramEnd"/>
    </w:p>
    <w:p w:rsidR="0079365B" w:rsidRDefault="00307D01">
      <w:pPr>
        <w:pStyle w:val="Bibliography"/>
      </w:pPr>
      <w:proofErr w:type="gramStart"/>
      <w:r>
        <w:t>8.Gunderson</w:t>
      </w:r>
      <w:proofErr w:type="gramEnd"/>
      <w:r>
        <w:t>, L. H. Ecological resilie</w:t>
      </w:r>
      <w:r>
        <w:t xml:space="preserve">nce - in theory and application. </w:t>
      </w:r>
      <w:proofErr w:type="gramStart"/>
      <w:r>
        <w:rPr>
          <w:i/>
        </w:rPr>
        <w:t>Annual Review of Ecology and Systematics</w:t>
      </w:r>
      <w:r>
        <w:t xml:space="preserve"> </w:t>
      </w:r>
      <w:r>
        <w:rPr>
          <w:b/>
        </w:rPr>
        <w:t>31,</w:t>
      </w:r>
      <w:r>
        <w:t xml:space="preserve"> 425–439 (2000).</w:t>
      </w:r>
      <w:proofErr w:type="gramEnd"/>
    </w:p>
    <w:p w:rsidR="0079365B" w:rsidRDefault="00307D01">
      <w:pPr>
        <w:pStyle w:val="Bibliography"/>
      </w:pPr>
      <w:proofErr w:type="gramStart"/>
      <w:r>
        <w:t>9.Scheffer</w:t>
      </w:r>
      <w:proofErr w:type="gramEnd"/>
      <w:r>
        <w:t xml:space="preserve">, M., Carpenter, S., Foley, J. a, </w:t>
      </w:r>
      <w:proofErr w:type="spellStart"/>
      <w:r>
        <w:t>Folke</w:t>
      </w:r>
      <w:proofErr w:type="spellEnd"/>
      <w:r>
        <w:t xml:space="preserve">, C. &amp; Walker, B. Catastrophic shifts in ecosystems. </w:t>
      </w:r>
      <w:proofErr w:type="gramStart"/>
      <w:r>
        <w:rPr>
          <w:i/>
        </w:rPr>
        <w:t>Nature</w:t>
      </w:r>
      <w:r>
        <w:t xml:space="preserve"> </w:t>
      </w:r>
      <w:r>
        <w:rPr>
          <w:b/>
        </w:rPr>
        <w:t>413,</w:t>
      </w:r>
      <w:r>
        <w:t xml:space="preserve"> 591–596 (2001).</w:t>
      </w:r>
      <w:proofErr w:type="gramEnd"/>
    </w:p>
    <w:p w:rsidR="0079365B" w:rsidRDefault="00307D01">
      <w:pPr>
        <w:pStyle w:val="Bibliography"/>
      </w:pPr>
      <w:r>
        <w:t>10</w:t>
      </w:r>
      <w:proofErr w:type="gramStart"/>
      <w:r>
        <w:t>.Hughes</w:t>
      </w:r>
      <w:proofErr w:type="gramEnd"/>
      <w:r>
        <w:t xml:space="preserve">, T. P., Bellwood, D. R., </w:t>
      </w:r>
      <w:proofErr w:type="spellStart"/>
      <w:r>
        <w:t>Folke</w:t>
      </w:r>
      <w:proofErr w:type="spellEnd"/>
      <w:r>
        <w:t xml:space="preserve">, C., </w:t>
      </w:r>
      <w:proofErr w:type="spellStart"/>
      <w:r>
        <w:t>Steneck</w:t>
      </w:r>
      <w:proofErr w:type="spellEnd"/>
      <w:r>
        <w:t xml:space="preserve">, R. S. &amp; Wilson, J. </w:t>
      </w:r>
      <w:proofErr w:type="gramStart"/>
      <w:r>
        <w:t>New paradigms for supporting the resilience of marine ecosystems.</w:t>
      </w:r>
      <w:proofErr w:type="gramEnd"/>
      <w:r>
        <w:t xml:space="preserve"> </w:t>
      </w:r>
      <w:proofErr w:type="gramStart"/>
      <w:r>
        <w:rPr>
          <w:i/>
        </w:rPr>
        <w:t>Trends in ecology &amp; evolution</w:t>
      </w:r>
      <w:r>
        <w:t xml:space="preserve"> </w:t>
      </w:r>
      <w:r>
        <w:rPr>
          <w:b/>
        </w:rPr>
        <w:t>20,</w:t>
      </w:r>
      <w:r>
        <w:t xml:space="preserve"> (2005).</w:t>
      </w:r>
      <w:proofErr w:type="gramEnd"/>
    </w:p>
    <w:p w:rsidR="0079365B" w:rsidRDefault="00307D01">
      <w:pPr>
        <w:pStyle w:val="Bibliography"/>
      </w:pPr>
      <w:r>
        <w:t xml:space="preserve">11.Tylianakis, J. M., </w:t>
      </w:r>
      <w:proofErr w:type="spellStart"/>
      <w:r>
        <w:t>Didham</w:t>
      </w:r>
      <w:proofErr w:type="spellEnd"/>
      <w:r>
        <w:t xml:space="preserve">, R. K., </w:t>
      </w:r>
      <w:proofErr w:type="spellStart"/>
      <w:r>
        <w:t>Bascompte</w:t>
      </w:r>
      <w:proofErr w:type="spellEnd"/>
      <w:r>
        <w:t xml:space="preserve">, J. &amp; Wardle, D. a. Global </w:t>
      </w:r>
      <w:r>
        <w:t xml:space="preserve">change and species interactions in terrestrial ecosystems. </w:t>
      </w:r>
      <w:r>
        <w:rPr>
          <w:i/>
        </w:rPr>
        <w:t>Ecology Letters</w:t>
      </w:r>
      <w:r>
        <w:t xml:space="preserve"> </w:t>
      </w:r>
      <w:r>
        <w:rPr>
          <w:b/>
        </w:rPr>
        <w:t>11,</w:t>
      </w:r>
      <w:r>
        <w:t xml:space="preserve"> 1351–1363 (2008).</w:t>
      </w:r>
    </w:p>
    <w:p w:rsidR="0079365B" w:rsidRDefault="00307D01">
      <w:pPr>
        <w:pStyle w:val="Bibliography"/>
      </w:pPr>
      <w:r>
        <w:t>12</w:t>
      </w:r>
      <w:proofErr w:type="gramStart"/>
      <w:r>
        <w:t>.Williams</w:t>
      </w:r>
      <w:proofErr w:type="gramEnd"/>
      <w:r>
        <w:t xml:space="preserve">, R. J. &amp; Martinez, N. D. Simple rules yield complex food webs. </w:t>
      </w:r>
      <w:proofErr w:type="gramStart"/>
      <w:r>
        <w:rPr>
          <w:i/>
        </w:rPr>
        <w:t>Nature</w:t>
      </w:r>
      <w:r>
        <w:t xml:space="preserve"> </w:t>
      </w:r>
      <w:r>
        <w:rPr>
          <w:b/>
        </w:rPr>
        <w:t>404,</w:t>
      </w:r>
      <w:r>
        <w:t xml:space="preserve"> 180–183 (2000).</w:t>
      </w:r>
      <w:proofErr w:type="gramEnd"/>
    </w:p>
    <w:p w:rsidR="0079365B" w:rsidRDefault="00307D01">
      <w:pPr>
        <w:pStyle w:val="Bibliography"/>
      </w:pPr>
      <w:r>
        <w:t>13</w:t>
      </w:r>
      <w:proofErr w:type="gramStart"/>
      <w:r>
        <w:t>.Dunne</w:t>
      </w:r>
      <w:proofErr w:type="gramEnd"/>
      <w:r>
        <w:t>, J. a, Williams, R. J. &amp; Martinez, N. D. Food-w</w:t>
      </w:r>
      <w:r>
        <w:t xml:space="preserve">eb structure and network theory: The role of </w:t>
      </w:r>
      <w:proofErr w:type="spellStart"/>
      <w:r>
        <w:t>connectance</w:t>
      </w:r>
      <w:proofErr w:type="spellEnd"/>
      <w:r>
        <w:t xml:space="preserve"> and size. </w:t>
      </w:r>
      <w:proofErr w:type="gramStart"/>
      <w:r>
        <w:rPr>
          <w:i/>
        </w:rPr>
        <w:t>Proceedings of the National Academy of Sciences of the United States of America</w:t>
      </w:r>
      <w:r>
        <w:t xml:space="preserve"> </w:t>
      </w:r>
      <w:r>
        <w:rPr>
          <w:b/>
        </w:rPr>
        <w:t>99,</w:t>
      </w:r>
      <w:r>
        <w:t xml:space="preserve"> 12917–12922 (2002).</w:t>
      </w:r>
      <w:proofErr w:type="gramEnd"/>
    </w:p>
    <w:p w:rsidR="0079365B" w:rsidRDefault="00307D01">
      <w:pPr>
        <w:pStyle w:val="Bibliography"/>
      </w:pPr>
      <w:r>
        <w:t>14</w:t>
      </w:r>
      <w:proofErr w:type="gramStart"/>
      <w:r>
        <w:t>.Stouffer</w:t>
      </w:r>
      <w:proofErr w:type="gramEnd"/>
      <w:r>
        <w:t xml:space="preserve">, D. B., Camacho, J., </w:t>
      </w:r>
      <w:proofErr w:type="spellStart"/>
      <w:r>
        <w:t>Guimerà</w:t>
      </w:r>
      <w:proofErr w:type="spellEnd"/>
      <w:r>
        <w:t xml:space="preserve">, R., Ng, C. a. &amp; </w:t>
      </w:r>
      <w:proofErr w:type="spellStart"/>
      <w:r>
        <w:t>Nunes</w:t>
      </w:r>
      <w:proofErr w:type="spellEnd"/>
      <w:r>
        <w:t xml:space="preserve"> </w:t>
      </w:r>
      <w:proofErr w:type="spellStart"/>
      <w:r>
        <w:t>Amaral</w:t>
      </w:r>
      <w:proofErr w:type="spellEnd"/>
      <w:r>
        <w:t>, L. a. Quantit</w:t>
      </w:r>
      <w:r>
        <w:t xml:space="preserve">ative patterns in the structure of model and empirical food webs. </w:t>
      </w:r>
      <w:proofErr w:type="gramStart"/>
      <w:r>
        <w:rPr>
          <w:i/>
        </w:rPr>
        <w:t>Ecology</w:t>
      </w:r>
      <w:r>
        <w:t xml:space="preserve"> </w:t>
      </w:r>
      <w:r>
        <w:rPr>
          <w:b/>
        </w:rPr>
        <w:t>86,</w:t>
      </w:r>
      <w:r>
        <w:t xml:space="preserve"> 1301–1311 (2005).</w:t>
      </w:r>
      <w:proofErr w:type="gramEnd"/>
    </w:p>
    <w:p w:rsidR="0079365B" w:rsidRDefault="00307D01">
      <w:pPr>
        <w:pStyle w:val="Bibliography"/>
      </w:pPr>
      <w:r>
        <w:t>15</w:t>
      </w:r>
      <w:proofErr w:type="gramStart"/>
      <w:r>
        <w:t>.Bascompte</w:t>
      </w:r>
      <w:proofErr w:type="gramEnd"/>
      <w:r>
        <w:t xml:space="preserve">, J. &amp; </w:t>
      </w:r>
      <w:proofErr w:type="spellStart"/>
      <w:r>
        <w:t>Jordano</w:t>
      </w:r>
      <w:proofErr w:type="spellEnd"/>
      <w:r>
        <w:t xml:space="preserve">, P. Plant-Animal Mutualistic Networks: The Architecture of Biodiversity. </w:t>
      </w:r>
      <w:proofErr w:type="gramStart"/>
      <w:r>
        <w:rPr>
          <w:i/>
        </w:rPr>
        <w:t>Annual Review of Ecology, Evolution, and Systematics</w:t>
      </w:r>
      <w:r>
        <w:t xml:space="preserve"> </w:t>
      </w:r>
      <w:r>
        <w:rPr>
          <w:b/>
        </w:rPr>
        <w:t>38,</w:t>
      </w:r>
      <w:r>
        <w:t xml:space="preserve"> 567</w:t>
      </w:r>
      <w:r>
        <w:t>–593 (2007).</w:t>
      </w:r>
      <w:proofErr w:type="gramEnd"/>
    </w:p>
    <w:p w:rsidR="0079365B" w:rsidRDefault="00307D01">
      <w:pPr>
        <w:pStyle w:val="Bibliography"/>
      </w:pPr>
      <w:r>
        <w:t>16</w:t>
      </w:r>
      <w:proofErr w:type="gramStart"/>
      <w:r>
        <w:t>.Klein</w:t>
      </w:r>
      <w:proofErr w:type="gramEnd"/>
      <w:r>
        <w:t xml:space="preserve">, A.-M.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al.</w:t>
      </w:r>
      <w:r>
        <w:t xml:space="preserve"> Importance of pollinators in changing landscapes for world crops. </w:t>
      </w:r>
      <w:r>
        <w:rPr>
          <w:i/>
        </w:rPr>
        <w:t>Proceedings of the Royal Society B: Biological Sciences</w:t>
      </w:r>
      <w:r>
        <w:t xml:space="preserve"> </w:t>
      </w:r>
      <w:r>
        <w:rPr>
          <w:b/>
        </w:rPr>
        <w:t>274,</w:t>
      </w:r>
      <w:r>
        <w:t xml:space="preserve"> 303–313 (2007).</w:t>
      </w:r>
    </w:p>
    <w:p w:rsidR="0079365B" w:rsidRDefault="00307D01">
      <w:pPr>
        <w:pStyle w:val="Bibliography"/>
      </w:pPr>
      <w:r>
        <w:t>17</w:t>
      </w:r>
      <w:proofErr w:type="gramStart"/>
      <w:r>
        <w:t>.Bastolla</w:t>
      </w:r>
      <w:proofErr w:type="gramEnd"/>
      <w:r>
        <w:t xml:space="preserve">, U. </w:t>
      </w:r>
      <w:r>
        <w:rPr>
          <w:i/>
        </w:rPr>
        <w:t>et al.</w:t>
      </w:r>
      <w:r>
        <w:t xml:space="preserve"> The architecture of mutualistic networks minimizes competition and increases biodiversity. </w:t>
      </w:r>
      <w:proofErr w:type="gramStart"/>
      <w:r>
        <w:rPr>
          <w:i/>
        </w:rPr>
        <w:t>Nature</w:t>
      </w:r>
      <w:r>
        <w:t xml:space="preserve"> </w:t>
      </w:r>
      <w:r>
        <w:rPr>
          <w:b/>
        </w:rPr>
        <w:t>458,</w:t>
      </w:r>
      <w:r>
        <w:t xml:space="preserve"> 1018–1020 (2009).</w:t>
      </w:r>
      <w:proofErr w:type="gramEnd"/>
    </w:p>
    <w:p w:rsidR="0079365B" w:rsidRDefault="00307D01">
      <w:pPr>
        <w:pStyle w:val="Bibliography"/>
      </w:pPr>
      <w:r>
        <w:t>18</w:t>
      </w:r>
      <w:proofErr w:type="gramStart"/>
      <w:r>
        <w:t>.Garcia</w:t>
      </w:r>
      <w:proofErr w:type="gramEnd"/>
      <w:r>
        <w:t xml:space="preserve">-Algarra, J., </w:t>
      </w:r>
      <w:proofErr w:type="spellStart"/>
      <w:r>
        <w:t>Galeano</w:t>
      </w:r>
      <w:proofErr w:type="spellEnd"/>
      <w:r>
        <w:t xml:space="preserve">, J., Pastor, J. M., </w:t>
      </w:r>
      <w:proofErr w:type="spellStart"/>
      <w:r>
        <w:t>Iriondo</w:t>
      </w:r>
      <w:proofErr w:type="spellEnd"/>
      <w:r>
        <w:t xml:space="preserve">, J. M. &amp; </w:t>
      </w:r>
      <w:proofErr w:type="spellStart"/>
      <w:r>
        <w:t>Ramasco</w:t>
      </w:r>
      <w:proofErr w:type="spellEnd"/>
      <w:r>
        <w:t>, J. J. Rethinking the logistic approach for population dyn</w:t>
      </w:r>
      <w:r>
        <w:t xml:space="preserve">amics of mutualistic interactions. </w:t>
      </w:r>
      <w:proofErr w:type="gramStart"/>
      <w:r>
        <w:rPr>
          <w:i/>
        </w:rPr>
        <w:t>Journal of Theoretical Biology</w:t>
      </w:r>
      <w:r>
        <w:t xml:space="preserve"> </w:t>
      </w:r>
      <w:r>
        <w:rPr>
          <w:b/>
        </w:rPr>
        <w:t>363,</w:t>
      </w:r>
      <w:r>
        <w:t xml:space="preserve"> 13 (2013).</w:t>
      </w:r>
      <w:proofErr w:type="gramEnd"/>
    </w:p>
    <w:p w:rsidR="0079365B" w:rsidRDefault="00307D01">
      <w:pPr>
        <w:pStyle w:val="Bibliography"/>
      </w:pPr>
      <w:r>
        <w:lastRenderedPageBreak/>
        <w:t>19</w:t>
      </w:r>
      <w:proofErr w:type="gramStart"/>
      <w:r>
        <w:t>.Romanuk</w:t>
      </w:r>
      <w:proofErr w:type="gramEnd"/>
      <w:r>
        <w:t xml:space="preserve">, T. N. </w:t>
      </w:r>
      <w:r>
        <w:rPr>
          <w:i/>
        </w:rPr>
        <w:t>et al.</w:t>
      </w:r>
      <w:r>
        <w:t xml:space="preserve"> Predicting invasion success in complex ecological networks. </w:t>
      </w:r>
      <w:proofErr w:type="gramStart"/>
      <w:r>
        <w:rPr>
          <w:i/>
        </w:rPr>
        <w:t>Philosophical transactions of the Royal Society of London.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Series B, Biological sciences</w:t>
      </w:r>
      <w:r>
        <w:t xml:space="preserve"> </w:t>
      </w:r>
      <w:r>
        <w:rPr>
          <w:b/>
        </w:rPr>
        <w:t>364,</w:t>
      </w:r>
      <w:r>
        <w:t xml:space="preserve"> 1743–1754 (2009).</w:t>
      </w:r>
      <w:proofErr w:type="gramEnd"/>
    </w:p>
    <w:p w:rsidR="0079365B" w:rsidRDefault="00307D01">
      <w:pPr>
        <w:pStyle w:val="Bibliography"/>
      </w:pPr>
      <w:r>
        <w:t>20</w:t>
      </w:r>
      <w:proofErr w:type="gramStart"/>
      <w:r>
        <w:t>.Rohr</w:t>
      </w:r>
      <w:proofErr w:type="gramEnd"/>
      <w:r>
        <w:t xml:space="preserve">, R. P., Saavedra, S. &amp; </w:t>
      </w:r>
      <w:proofErr w:type="spellStart"/>
      <w:r>
        <w:t>Bascompte</w:t>
      </w:r>
      <w:proofErr w:type="spellEnd"/>
      <w:r>
        <w:t xml:space="preserve">, J. </w:t>
      </w:r>
      <w:proofErr w:type="gramStart"/>
      <w:r>
        <w:t>On the structural stability of mutualistic systems.</w:t>
      </w:r>
      <w:proofErr w:type="gramEnd"/>
      <w:r>
        <w:t xml:space="preserve"> </w:t>
      </w:r>
      <w:proofErr w:type="gramStart"/>
      <w:r>
        <w:rPr>
          <w:i/>
        </w:rPr>
        <w:t>Science</w:t>
      </w:r>
      <w:r>
        <w:t xml:space="preserve"> </w:t>
      </w:r>
      <w:r>
        <w:rPr>
          <w:b/>
        </w:rPr>
        <w:t>345,</w:t>
      </w:r>
      <w:r>
        <w:t xml:space="preserve"> 1253497 (2014).</w:t>
      </w:r>
      <w:proofErr w:type="gramEnd"/>
    </w:p>
    <w:p w:rsidR="0079365B" w:rsidRDefault="00307D01">
      <w:pPr>
        <w:pStyle w:val="Bibliography"/>
      </w:pPr>
      <w:r>
        <w:t>21</w:t>
      </w:r>
      <w:proofErr w:type="gramStart"/>
      <w:r>
        <w:t>.Tylianakis</w:t>
      </w:r>
      <w:proofErr w:type="gramEnd"/>
      <w:r>
        <w:t xml:space="preserve">, J. M. &amp; </w:t>
      </w:r>
      <w:proofErr w:type="spellStart"/>
      <w:r>
        <w:t>Coux</w:t>
      </w:r>
      <w:proofErr w:type="spellEnd"/>
      <w:r>
        <w:t xml:space="preserve">, C. Tipping points in ecological networks. </w:t>
      </w:r>
      <w:proofErr w:type="gramStart"/>
      <w:r>
        <w:rPr>
          <w:i/>
        </w:rPr>
        <w:t>Trends in Plant Science</w:t>
      </w:r>
      <w:r>
        <w:t xml:space="preserve"> </w:t>
      </w:r>
      <w:r>
        <w:rPr>
          <w:b/>
        </w:rPr>
        <w:t>19,</w:t>
      </w:r>
      <w:r>
        <w:t xml:space="preserve"> 281–283 </w:t>
      </w:r>
      <w:r>
        <w:t>(2014).</w:t>
      </w:r>
      <w:proofErr w:type="gramEnd"/>
    </w:p>
    <w:p w:rsidR="0079365B" w:rsidRDefault="00307D01">
      <w:pPr>
        <w:pStyle w:val="Bibliography"/>
        <w:rPr>
          <w:rStyle w:val="Link"/>
        </w:rPr>
      </w:pPr>
      <w:r>
        <w:t>22</w:t>
      </w:r>
      <w:proofErr w:type="gramStart"/>
      <w:r>
        <w:t>.Bennett</w:t>
      </w:r>
      <w:proofErr w:type="gramEnd"/>
      <w:r>
        <w:t xml:space="preserve">, S., </w:t>
      </w:r>
      <w:proofErr w:type="spellStart"/>
      <w:r>
        <w:t>Wernberg</w:t>
      </w:r>
      <w:proofErr w:type="spellEnd"/>
      <w:r>
        <w:t xml:space="preserve">, T., Harvey, E. S., Santana-Garcon, J. &amp; Saunders, B. J. Tropical herbivores provide resilience to a climate-mediated phase shift on temperate reefs. </w:t>
      </w:r>
      <w:r>
        <w:rPr>
          <w:i/>
        </w:rPr>
        <w:t>Ecology Letters</w:t>
      </w:r>
      <w:r>
        <w:t xml:space="preserve"> n/a–n/a (2015). </w:t>
      </w:r>
      <w:proofErr w:type="gramStart"/>
      <w:r>
        <w:t>doi</w:t>
      </w:r>
      <w:proofErr w:type="gramEnd"/>
      <w:r>
        <w:t>:</w:t>
      </w:r>
      <w:hyperlink r:id="rId7">
        <w:r>
          <w:rPr>
            <w:rStyle w:val="Link"/>
          </w:rPr>
          <w:t>10.1111/ele.12450</w:t>
        </w:r>
      </w:hyperlink>
    </w:p>
    <w:p w:rsidR="0079365B" w:rsidRDefault="00307D01">
      <w:pPr>
        <w:pStyle w:val="Bibliography"/>
      </w:pPr>
      <w:r>
        <w:t>23</w:t>
      </w:r>
      <w:proofErr w:type="gramStart"/>
      <w:r>
        <w:t>.Naeem</w:t>
      </w:r>
      <w:proofErr w:type="gramEnd"/>
      <w:r>
        <w:t xml:space="preserve">, S. Species redundancy and ecosystem reliability. </w:t>
      </w:r>
      <w:proofErr w:type="gramStart"/>
      <w:r>
        <w:rPr>
          <w:i/>
        </w:rPr>
        <w:t>Conservation Biology</w:t>
      </w:r>
      <w:r>
        <w:t xml:space="preserve"> </w:t>
      </w:r>
      <w:r>
        <w:rPr>
          <w:b/>
        </w:rPr>
        <w:t>12,</w:t>
      </w:r>
      <w:r>
        <w:t xml:space="preserve"> 39–45 (1998).</w:t>
      </w:r>
      <w:proofErr w:type="gramEnd"/>
    </w:p>
    <w:p w:rsidR="0079365B" w:rsidRDefault="00307D01">
      <w:pPr>
        <w:pStyle w:val="Bibliography"/>
      </w:pPr>
      <w:r>
        <w:t>24</w:t>
      </w:r>
      <w:proofErr w:type="gramStart"/>
      <w:r>
        <w:t>.Walker</w:t>
      </w:r>
      <w:proofErr w:type="gramEnd"/>
      <w:r>
        <w:t xml:space="preserve">, B., </w:t>
      </w:r>
      <w:proofErr w:type="spellStart"/>
      <w:r>
        <w:t>Kinzig</w:t>
      </w:r>
      <w:proofErr w:type="spellEnd"/>
      <w:r>
        <w:t>, A. &amp; Langridge, J. Plant attribute diversity, resilience, and ec</w:t>
      </w:r>
      <w:r>
        <w:t xml:space="preserve">osystem function: The nature and significance of dominant and minor species. </w:t>
      </w:r>
      <w:proofErr w:type="gramStart"/>
      <w:r>
        <w:rPr>
          <w:i/>
        </w:rPr>
        <w:t>Ecosystems</w:t>
      </w:r>
      <w:r>
        <w:t xml:space="preserve"> </w:t>
      </w:r>
      <w:r>
        <w:rPr>
          <w:b/>
        </w:rPr>
        <w:t>2,</w:t>
      </w:r>
      <w:r>
        <w:t xml:space="preserve"> 95–113 (1999).</w:t>
      </w:r>
      <w:proofErr w:type="gramEnd"/>
    </w:p>
    <w:p w:rsidR="0079365B" w:rsidRDefault="00307D01">
      <w:pPr>
        <w:pStyle w:val="Bibliography"/>
      </w:pPr>
      <w:r>
        <w:t>25</w:t>
      </w:r>
      <w:proofErr w:type="gramStart"/>
      <w:r>
        <w:t>.Fonseca</w:t>
      </w:r>
      <w:proofErr w:type="gramEnd"/>
      <w:r>
        <w:t xml:space="preserve">, C. R. &amp; </w:t>
      </w:r>
      <w:proofErr w:type="spellStart"/>
      <w:r>
        <w:t>Ganade</w:t>
      </w:r>
      <w:proofErr w:type="spellEnd"/>
      <w:r>
        <w:t xml:space="preserve">, G. Species functional redundancy, random extinctions and the stability of ecosystems. </w:t>
      </w:r>
      <w:proofErr w:type="gramStart"/>
      <w:r>
        <w:rPr>
          <w:i/>
        </w:rPr>
        <w:t>Journal of Ecology</w:t>
      </w:r>
      <w:r>
        <w:t xml:space="preserve"> </w:t>
      </w:r>
      <w:r>
        <w:rPr>
          <w:b/>
        </w:rPr>
        <w:t>89,</w:t>
      </w:r>
      <w:r>
        <w:t xml:space="preserve"> 118–125 (2001</w:t>
      </w:r>
      <w:r>
        <w:t>).</w:t>
      </w:r>
      <w:proofErr w:type="gramEnd"/>
    </w:p>
    <w:p w:rsidR="0079365B" w:rsidRDefault="00307D01">
      <w:pPr>
        <w:pStyle w:val="Bibliography"/>
      </w:pPr>
      <w:r>
        <w:t>26</w:t>
      </w:r>
      <w:proofErr w:type="gramStart"/>
      <w:r>
        <w:t>.Bellwood</w:t>
      </w:r>
      <w:proofErr w:type="gramEnd"/>
      <w:r>
        <w:t xml:space="preserve">, D. R., </w:t>
      </w:r>
      <w:proofErr w:type="spellStart"/>
      <w:r>
        <w:t>Hoey</w:t>
      </w:r>
      <w:proofErr w:type="spellEnd"/>
      <w:r>
        <w:t xml:space="preserve">, A. S. &amp; Howard </w:t>
      </w:r>
      <w:proofErr w:type="spellStart"/>
      <w:r>
        <w:t>Choat</w:t>
      </w:r>
      <w:proofErr w:type="spellEnd"/>
      <w:r>
        <w:t xml:space="preserve">, J. Limited functional </w:t>
      </w:r>
      <w:proofErr w:type="spellStart"/>
      <w:r>
        <w:t>redunduncy</w:t>
      </w:r>
      <w:proofErr w:type="spellEnd"/>
      <w:r>
        <w:t xml:space="preserve"> in high diversity systems: resilience and ecosystem function of coral reefs. </w:t>
      </w:r>
      <w:proofErr w:type="gramStart"/>
      <w:r>
        <w:rPr>
          <w:i/>
        </w:rPr>
        <w:t>Ecology Letters</w:t>
      </w:r>
      <w:r>
        <w:t xml:space="preserve"> </w:t>
      </w:r>
      <w:r>
        <w:rPr>
          <w:b/>
        </w:rPr>
        <w:t>6,</w:t>
      </w:r>
      <w:r>
        <w:t xml:space="preserve"> 281–285 (2003).</w:t>
      </w:r>
      <w:proofErr w:type="gramEnd"/>
    </w:p>
    <w:p w:rsidR="0079365B" w:rsidRDefault="00307D01">
      <w:pPr>
        <w:pStyle w:val="Bibliography"/>
      </w:pPr>
      <w:r>
        <w:t>27</w:t>
      </w:r>
      <w:proofErr w:type="gramStart"/>
      <w:r>
        <w:t>.Loreau</w:t>
      </w:r>
      <w:proofErr w:type="gramEnd"/>
      <w:r>
        <w:t xml:space="preserve">, M. Does functional redundancy exist? </w:t>
      </w:r>
      <w:proofErr w:type="spellStart"/>
      <w:proofErr w:type="gramStart"/>
      <w:r>
        <w:rPr>
          <w:i/>
        </w:rPr>
        <w:t>Oikos</w:t>
      </w:r>
      <w:proofErr w:type="spellEnd"/>
      <w:r>
        <w:t xml:space="preserve"> </w:t>
      </w:r>
      <w:r>
        <w:rPr>
          <w:b/>
        </w:rPr>
        <w:t>104,</w:t>
      </w:r>
      <w:r>
        <w:t xml:space="preserve"> 6</w:t>
      </w:r>
      <w:r>
        <w:t>06–611 (2004).</w:t>
      </w:r>
      <w:proofErr w:type="gramEnd"/>
    </w:p>
    <w:p w:rsidR="0079365B" w:rsidRDefault="00307D01">
      <w:pPr>
        <w:pStyle w:val="Bibliography"/>
      </w:pPr>
      <w:r>
        <w:t>28</w:t>
      </w:r>
      <w:proofErr w:type="gramStart"/>
      <w:r>
        <w:t>.Allison</w:t>
      </w:r>
      <w:proofErr w:type="gramEnd"/>
      <w:r>
        <w:t xml:space="preserve">, S. D. &amp; </w:t>
      </w:r>
      <w:proofErr w:type="spellStart"/>
      <w:r>
        <w:t>Martiny</w:t>
      </w:r>
      <w:proofErr w:type="spellEnd"/>
      <w:r>
        <w:t xml:space="preserve">, J. B. H. Colloquium paper: resistance, resilience, and redundancy in microbial communities. </w:t>
      </w:r>
      <w:proofErr w:type="gramStart"/>
      <w:r>
        <w:rPr>
          <w:i/>
        </w:rPr>
        <w:t>Proceedings of the National Academy of Sciences of the United States of America</w:t>
      </w:r>
      <w:r>
        <w:t xml:space="preserve"> </w:t>
      </w:r>
      <w:r>
        <w:rPr>
          <w:b/>
        </w:rPr>
        <w:t>105,</w:t>
      </w:r>
      <w:r>
        <w:t xml:space="preserve"> 11512–11519 (2008).</w:t>
      </w:r>
      <w:proofErr w:type="gramEnd"/>
    </w:p>
    <w:p w:rsidR="0079365B" w:rsidRDefault="00307D01">
      <w:pPr>
        <w:pStyle w:val="Bibliography"/>
      </w:pPr>
      <w:r>
        <w:t>29</w:t>
      </w:r>
      <w:proofErr w:type="gramStart"/>
      <w:r>
        <w:t>.Brandl</w:t>
      </w:r>
      <w:proofErr w:type="gramEnd"/>
      <w:r>
        <w:t>, S. J</w:t>
      </w:r>
      <w:r>
        <w:t xml:space="preserve">. &amp; Bellwood, D. R. Individual-based analyses reveal limited functional overlap in a coral reef fish community. </w:t>
      </w:r>
      <w:proofErr w:type="gramStart"/>
      <w:r>
        <w:rPr>
          <w:i/>
        </w:rPr>
        <w:t>Journal of Animal Ecology</w:t>
      </w:r>
      <w:r>
        <w:t xml:space="preserve"> </w:t>
      </w:r>
      <w:r>
        <w:rPr>
          <w:b/>
        </w:rPr>
        <w:t>83,</w:t>
      </w:r>
      <w:r>
        <w:t xml:space="preserve"> 661–670 (2014).</w:t>
      </w:r>
      <w:proofErr w:type="gramEnd"/>
    </w:p>
    <w:p w:rsidR="0079365B" w:rsidRDefault="00307D01">
      <w:pPr>
        <w:pStyle w:val="Bibliography"/>
      </w:pPr>
      <w:r>
        <w:t>30</w:t>
      </w:r>
      <w:proofErr w:type="gramStart"/>
      <w:r>
        <w:t>.Cornelius</w:t>
      </w:r>
      <w:proofErr w:type="gramEnd"/>
      <w:r>
        <w:t xml:space="preserve">, S. P., Kath, W. L. &amp; </w:t>
      </w:r>
      <w:proofErr w:type="spellStart"/>
      <w:r>
        <w:t>Motter</w:t>
      </w:r>
      <w:proofErr w:type="spellEnd"/>
      <w:r>
        <w:t xml:space="preserve">, A. E. Realistic control of network dynamics. </w:t>
      </w:r>
      <w:proofErr w:type="gramStart"/>
      <w:r>
        <w:rPr>
          <w:i/>
        </w:rPr>
        <w:t>Nature com</w:t>
      </w:r>
      <w:r>
        <w:rPr>
          <w:i/>
        </w:rPr>
        <w:t>munications</w:t>
      </w:r>
      <w:r>
        <w:t xml:space="preserve"> </w:t>
      </w:r>
      <w:r>
        <w:rPr>
          <w:b/>
        </w:rPr>
        <w:t>4,</w:t>
      </w:r>
      <w:r>
        <w:t xml:space="preserve"> 1942 (2013).</w:t>
      </w:r>
      <w:proofErr w:type="gramEnd"/>
    </w:p>
    <w:sectPr w:rsidR="0079365B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mille" w:date="2015-06-04T11:11:00Z" w:initials="Camille">
    <w:p w:rsidR="00BA01A3" w:rsidRDefault="00BA01A3">
      <w:pPr>
        <w:pStyle w:val="CommentText"/>
      </w:pPr>
      <w:r>
        <w:rPr>
          <w:rStyle w:val="CommentReference"/>
        </w:rPr>
        <w:annotationRef/>
      </w:r>
      <w:r>
        <w:t>You have to say drivers of what. Instead, I would suggest ‘escalating environmental pressures’ or something like that..?</w:t>
      </w:r>
    </w:p>
  </w:comment>
  <w:comment w:id="3" w:author="Camille" w:date="2015-06-04T10:29:00Z" w:initials="Camille">
    <w:p w:rsidR="00B22A06" w:rsidRDefault="00B22A06">
      <w:pPr>
        <w:pStyle w:val="CommentText"/>
      </w:pPr>
      <w:r>
        <w:rPr>
          <w:rStyle w:val="CommentReference"/>
        </w:rPr>
        <w:annotationRef/>
      </w:r>
      <w:r>
        <w:t>You have to precise divers of what, can’t leave it as is…</w:t>
      </w:r>
    </w:p>
  </w:comment>
  <w:comment w:id="4" w:author="Camille" w:date="2015-06-04T10:28:00Z" w:initials="Camille">
    <w:p w:rsidR="00B22A06" w:rsidRDefault="00B22A06">
      <w:pPr>
        <w:pStyle w:val="CommentText"/>
      </w:pPr>
      <w:r>
        <w:rPr>
          <w:rStyle w:val="CommentReference"/>
        </w:rPr>
        <w:annotationRef/>
      </w:r>
      <w:r>
        <w:t xml:space="preserve">I would replace </w:t>
      </w:r>
      <w:proofErr w:type="spellStart"/>
      <w:r>
        <w:t>defaunation</w:t>
      </w:r>
      <w:proofErr w:type="spellEnd"/>
      <w:r>
        <w:t xml:space="preserve"> by biodiversity loss, because it’s slightly less technical (</w:t>
      </w:r>
      <w:proofErr w:type="spellStart"/>
      <w:r>
        <w:t>defaunation</w:t>
      </w:r>
      <w:proofErr w:type="spellEnd"/>
      <w:r>
        <w:t xml:space="preserve"> isn’t recognized in Word Reference) and rings more bells in terms of sexy trendy keywords I reckon.</w:t>
      </w:r>
    </w:p>
  </w:comment>
  <w:comment w:id="8" w:author="Camille" w:date="2015-06-04T10:42:00Z" w:initials="Camille">
    <w:p w:rsidR="000D3016" w:rsidRDefault="000D3016">
      <w:pPr>
        <w:pStyle w:val="CommentText"/>
      </w:pPr>
      <w:r>
        <w:rPr>
          <w:rStyle w:val="CommentReference"/>
        </w:rPr>
        <w:annotationRef/>
      </w:r>
      <w:r>
        <w:t xml:space="preserve">What was the first one? </w:t>
      </w:r>
      <w:r>
        <w:sym w:font="Wingdings" w:char="F04A"/>
      </w:r>
    </w:p>
  </w:comment>
  <w:comment w:id="33" w:author="Camille" w:date="2015-06-04T11:22:00Z" w:initials="Camille">
    <w:p w:rsidR="00D36591" w:rsidRDefault="00D36591">
      <w:pPr>
        <w:pStyle w:val="CommentText"/>
      </w:pPr>
      <w:r>
        <w:rPr>
          <w:rStyle w:val="CommentReference"/>
        </w:rPr>
        <w:annotationRef/>
      </w:r>
      <w:r w:rsidR="00E70D9F">
        <w:t>I</w:t>
      </w:r>
      <w:r>
        <w:t xml:space="preserve">s a bipartite network </w:t>
      </w:r>
      <w:r w:rsidR="00E70D9F">
        <w:t>considered to be a complex network?</w:t>
      </w:r>
    </w:p>
  </w:comment>
  <w:comment w:id="41" w:author="Camille" w:date="2015-06-04T10:54:00Z" w:initials="Camille">
    <w:p w:rsidR="00761332" w:rsidRDefault="00761332">
      <w:pPr>
        <w:pStyle w:val="CommentText"/>
      </w:pPr>
      <w:r>
        <w:rPr>
          <w:rStyle w:val="CommentReference"/>
        </w:rPr>
        <w:annotationRef/>
      </w:r>
      <w:r>
        <w:t>Susceptibility/sensitivity to invasions?</w:t>
      </w:r>
    </w:p>
  </w:comment>
  <w:comment w:id="56" w:author="Camille" w:date="2015-06-04T10:58:00Z" w:initials="Camille">
    <w:p w:rsidR="00761332" w:rsidRDefault="00761332">
      <w:pPr>
        <w:pStyle w:val="CommentText"/>
      </w:pPr>
      <w:r>
        <w:rPr>
          <w:rStyle w:val="CommentReference"/>
        </w:rPr>
        <w:annotationRef/>
      </w:r>
      <w:r>
        <w:t>I would say resilience rather, no?</w:t>
      </w:r>
    </w:p>
  </w:comment>
  <w:comment w:id="60" w:author="Camille" w:date="2015-06-04T10:59:00Z" w:initials="Camille">
    <w:p w:rsidR="00761332" w:rsidRDefault="00761332">
      <w:pPr>
        <w:pStyle w:val="CommentText"/>
      </w:pPr>
      <w:r>
        <w:rPr>
          <w:rStyle w:val="CommentReference"/>
        </w:rPr>
        <w:annotationRef/>
      </w:r>
      <w:r>
        <w:t>You need to define what these domains are. Well at least list them between ( ) maybe?</w:t>
      </w:r>
    </w:p>
  </w:comment>
  <w:comment w:id="61" w:author="Camille" w:date="2015-06-04T11:01:00Z" w:initials="Camille">
    <w:p w:rsidR="00BA01A3" w:rsidRDefault="00BA01A3">
      <w:pPr>
        <w:pStyle w:val="CommentText"/>
      </w:pPr>
      <w:r>
        <w:rPr>
          <w:rStyle w:val="CommentReference"/>
        </w:rPr>
        <w:annotationRef/>
      </w:r>
      <w:r>
        <w:t>In which field if not ecology?</w:t>
      </w:r>
    </w:p>
  </w:comment>
  <w:comment w:id="62" w:author="Camille" w:date="2015-06-04T11:00:00Z" w:initials="Camille">
    <w:p w:rsidR="00761332" w:rsidRDefault="00761332">
      <w:pPr>
        <w:pStyle w:val="CommentText"/>
      </w:pPr>
      <w:r>
        <w:rPr>
          <w:rStyle w:val="CommentReference"/>
        </w:rPr>
        <w:annotationRef/>
      </w:r>
      <w:r>
        <w:t>Too vague</w:t>
      </w:r>
    </w:p>
  </w:comment>
  <w:comment w:id="64" w:author="Camille" w:date="2015-06-04T11:03:00Z" w:initials="Camille">
    <w:p w:rsidR="00BA01A3" w:rsidRDefault="00BA01A3">
      <w:pPr>
        <w:pStyle w:val="CommentText"/>
      </w:pPr>
      <w:r>
        <w:rPr>
          <w:rStyle w:val="CommentReference"/>
        </w:rPr>
        <w:annotationRef/>
      </w:r>
      <w:r>
        <w:t>Which state? From perturbed to un-perturbed? Or are you talking about regime shifts?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Lohit Marath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37AF7"/>
    <w:multiLevelType w:val="hybridMultilevel"/>
    <w:tmpl w:val="7E8082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365B"/>
    <w:rsid w:val="000D3016"/>
    <w:rsid w:val="00307D01"/>
    <w:rsid w:val="0053037A"/>
    <w:rsid w:val="00761332"/>
    <w:rsid w:val="0079365B"/>
    <w:rsid w:val="009649EC"/>
    <w:rsid w:val="00B22A06"/>
    <w:rsid w:val="00BA01A3"/>
    <w:rsid w:val="00D36591"/>
    <w:rsid w:val="00E7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uppressAutoHyphens/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Marath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Marathi"/>
    </w:r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/>
      <w:bCs/>
      <w:sz w:val="20"/>
      <w:szCs w:val="20"/>
    </w:rPr>
  </w:style>
  <w:style w:type="paragraph" w:customStyle="1" w:styleId="Footnote">
    <w:name w:val="Footnote"/>
    <w:basedOn w:val="Normal"/>
    <w:uiPriority w:val="9"/>
    <w:unhideWhenUsed/>
    <w:qFormat/>
  </w:style>
  <w:style w:type="paragraph" w:customStyle="1" w:styleId="DefinitionTerm">
    <w:name w:val="Definition Term"/>
    <w:basedOn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pPr>
      <w:shd w:val="clear" w:color="auto" w:fill="F8F8F8"/>
    </w:pPr>
  </w:style>
  <w:style w:type="character" w:styleId="CommentReference">
    <w:name w:val="annotation reference"/>
    <w:basedOn w:val="DefaultParagraphFont"/>
    <w:rsid w:val="00B22A06"/>
    <w:rPr>
      <w:sz w:val="16"/>
      <w:szCs w:val="16"/>
    </w:rPr>
  </w:style>
  <w:style w:type="paragraph" w:styleId="CommentText">
    <w:name w:val="annotation text"/>
    <w:basedOn w:val="Normal"/>
    <w:link w:val="CommentTextChar"/>
    <w:rsid w:val="00B22A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22A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B22A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22A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B22A0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2A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D365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x.doi.org/10.1111/ele.124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1801</Words>
  <Characters>10268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- Ecosystem responses to escalating drivers: linking species interactions and resilience</vt:lpstr>
    </vt:vector>
  </TitlesOfParts>
  <Company>HP</Company>
  <LinksUpToDate>false</LinksUpToDate>
  <CharactersWithSpaces>12045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- Ecosystem responses to escalating drivers: linking species interactions and resilience</dc:title>
  <dc:creator>Fernando Cagua</dc:creator>
  <cp:lastModifiedBy>Camille</cp:lastModifiedBy>
  <cp:revision>2</cp:revision>
  <dcterms:created xsi:type="dcterms:W3CDTF">2015-06-03T23:42:00Z</dcterms:created>
  <dcterms:modified xsi:type="dcterms:W3CDTF">2015-06-03T23:42:00Z</dcterms:modified>
  <dc:language>en-NZ</dc:language>
</cp:coreProperties>
</file>