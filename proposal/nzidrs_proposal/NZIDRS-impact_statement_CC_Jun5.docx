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CA" w:rsidRDefault="009D6D20">
      <w:pPr>
        <w:pStyle w:val="Title"/>
      </w:pPr>
      <w:r>
        <w:t>Impact - Ecosystem responses to escalating drivers: linking species interactions and resilience</w:t>
      </w:r>
    </w:p>
    <w:p w:rsidR="006A4ACA" w:rsidRDefault="009D6D20">
      <w:pPr>
        <w:pStyle w:val="Author"/>
      </w:pPr>
      <w:r>
        <w:t xml:space="preserve">Fernando </w:t>
      </w:r>
      <w:proofErr w:type="spellStart"/>
      <w:r>
        <w:t>Cagua</w:t>
      </w:r>
      <w:proofErr w:type="spellEnd"/>
    </w:p>
    <w:p w:rsidR="006A4ACA" w:rsidRDefault="009D6D20">
      <w:r>
        <w:t xml:space="preserve">The overall objective of my proposed research is to improve our current understanding of </w:t>
      </w:r>
      <w:del w:id="0" w:author="Camille" w:date="2015-06-04T10:20:00Z">
        <w:r w:rsidDel="008B0EE9">
          <w:delText xml:space="preserve">the </w:delText>
        </w:r>
      </w:del>
      <w:r>
        <w:t>ecosystem</w:t>
      </w:r>
      <w:del w:id="1" w:author="Camille" w:date="2015-06-04T10:20:00Z">
        <w:r w:rsidDel="008B0EE9">
          <w:delText>s</w:delText>
        </w:r>
      </w:del>
      <w:r>
        <w:t xml:space="preserve"> response to multiple </w:t>
      </w:r>
      <w:proofErr w:type="spellStart"/>
      <w:r>
        <w:t>anthopogenic</w:t>
      </w:r>
      <w:proofErr w:type="spellEnd"/>
      <w:r>
        <w:t xml:space="preserve"> </w:t>
      </w:r>
      <w:r>
        <w:t xml:space="preserve">drivers and their cumulative impacts. In particular, I will focus on the role </w:t>
      </w:r>
      <w:del w:id="2" w:author="Camille" w:date="2015-06-04T10:21:00Z">
        <w:r w:rsidDel="006933AC">
          <w:delText xml:space="preserve">that </w:delText>
        </w:r>
      </w:del>
      <w:del w:id="3" w:author="Camille" w:date="2015-06-04T10:22:00Z">
        <w:r w:rsidDel="006933AC">
          <w:delText xml:space="preserve">networks </w:delText>
        </w:r>
      </w:del>
      <w:r>
        <w:t>of species interaction</w:t>
      </w:r>
      <w:del w:id="4" w:author="Camille" w:date="2015-06-04T10:22:00Z">
        <w:r w:rsidDel="006933AC">
          <w:delText>s</w:delText>
        </w:r>
      </w:del>
      <w:ins w:id="5" w:author="Camille" w:date="2015-06-04T10:22:00Z">
        <w:r w:rsidR="006933AC">
          <w:t xml:space="preserve"> networks</w:t>
        </w:r>
      </w:ins>
      <w:r>
        <w:t xml:space="preserve"> </w:t>
      </w:r>
      <w:del w:id="6" w:author="Camille" w:date="2015-06-04T10:22:00Z">
        <w:r w:rsidDel="006933AC">
          <w:delText>h</w:delText>
        </w:r>
        <w:r w:rsidDel="006933AC">
          <w:delText>a</w:delText>
        </w:r>
        <w:r w:rsidDel="006933AC">
          <w:delText>v</w:delText>
        </w:r>
        <w:r w:rsidDel="006933AC">
          <w:delText>e</w:delText>
        </w:r>
      </w:del>
      <w:r>
        <w:t xml:space="preserve"> in modulating the resilience of ecosystems.</w:t>
      </w:r>
    </w:p>
    <w:p w:rsidR="006A4ACA" w:rsidRDefault="009D6D20">
      <w:del w:id="7" w:author="Camille" w:date="2015-06-04T11:47:00Z">
        <w:r w:rsidDel="00032B74">
          <w:delText>To answer those questions I will focus on</w:delText>
        </w:r>
      </w:del>
      <w:ins w:id="8" w:author="Camille" w:date="2015-06-04T11:47:00Z">
        <w:r w:rsidR="00032B74">
          <w:t>In particular, I will use</w:t>
        </w:r>
      </w:ins>
      <w:r>
        <w:t xml:space="preserve"> model systems and drivers that have global releva</w:t>
      </w:r>
      <w:r>
        <w:t>nce but are particularly important for New Zealand. Specifically</w:t>
      </w:r>
      <w:ins w:id="9" w:author="Camille" w:date="2015-06-04T11:47:00Z">
        <w:r w:rsidR="00032B74">
          <w:t>,</w:t>
        </w:r>
      </w:ins>
      <w:r>
        <w:t xml:space="preserve"> I will focus on 1) mutua</w:t>
      </w:r>
      <w:del w:id="10" w:author="Camille" w:date="2015-06-04T10:01:00Z">
        <w:r w:rsidDel="005A3C31">
          <w:delText>l</w:delText>
        </w:r>
      </w:del>
      <w:r>
        <w:t>listic plant-pollinator networks which are of tremendous impor</w:t>
      </w:r>
      <w:del w:id="11" w:author="Camille" w:date="2015-06-04T10:01:00Z">
        <w:r w:rsidDel="005A3C31">
          <w:delText>t</w:delText>
        </w:r>
        <w:r w:rsidDel="005A3C31">
          <w:delText>a</w:delText>
        </w:r>
        <w:r w:rsidDel="005A3C31">
          <w:delText>n</w:delText>
        </w:r>
      </w:del>
      <w:r>
        <w:t>tance for the maintenance of biodiversity and production of crops</w:t>
      </w:r>
      <w:r>
        <w:rPr>
          <w:vertAlign w:val="superscript"/>
        </w:rPr>
        <w:t>1,2</w:t>
      </w:r>
      <w:r>
        <w:t xml:space="preserve">; and 2) biotic invasions and </w:t>
      </w:r>
      <w:proofErr w:type="spellStart"/>
      <w:r>
        <w:t>def</w:t>
      </w:r>
      <w:r>
        <w:t>aunation</w:t>
      </w:r>
      <w:proofErr w:type="spellEnd"/>
      <w:r>
        <w:t xml:space="preserve"> w</w:t>
      </w:r>
      <w:ins w:id="12" w:author="Camille" w:date="2015-06-04T11:47:00Z">
        <w:r w:rsidR="00032B74">
          <w:t>h</w:t>
        </w:r>
      </w:ins>
      <w:r>
        <w:t>ich are a significant component of human-caused global change</w:t>
      </w:r>
      <w:ins w:id="13" w:author="Camille" w:date="2015-06-04T11:48:00Z">
        <w:r w:rsidR="00032B74">
          <w:t>s</w:t>
        </w:r>
      </w:ins>
      <w:r>
        <w:t xml:space="preserve"> for which New Zealand is notably vulnerable</w:t>
      </w:r>
      <w:r>
        <w:rPr>
          <w:vertAlign w:val="superscript"/>
        </w:rPr>
        <w:t>3</w:t>
      </w:r>
      <w:r>
        <w:t xml:space="preserve">. </w:t>
      </w:r>
      <w:ins w:id="14" w:author="Camille" w:date="2015-06-04T11:48:00Z">
        <w:r w:rsidR="00032B74">
          <w:t xml:space="preserve">Furthermore, in my third objective, the use of </w:t>
        </w:r>
      </w:ins>
      <w:commentRangeStart w:id="15"/>
      <w:del w:id="16" w:author="Camille" w:date="2015-06-04T11:49:00Z">
        <w:r w:rsidDel="00032B74">
          <w:delText>However,</w:delText>
        </w:r>
      </w:del>
      <w:commentRangeEnd w:id="15"/>
      <w:r w:rsidR="00032B74">
        <w:rPr>
          <w:rStyle w:val="CommentReference"/>
        </w:rPr>
        <w:commentReference w:id="15"/>
      </w:r>
      <w:del w:id="17" w:author="Camille" w:date="2015-06-04T11:49:00Z">
        <w:r w:rsidDel="00032B74">
          <w:delText xml:space="preserve"> the </w:delText>
        </w:r>
      </w:del>
      <w:r>
        <w:t xml:space="preserve">theoretical and quantitative approach </w:t>
      </w:r>
      <w:del w:id="18" w:author="Camille" w:date="2015-06-04T11:49:00Z">
        <w:r w:rsidDel="00032B74">
          <w:delText xml:space="preserve">I will use, </w:delText>
        </w:r>
      </w:del>
      <w:r>
        <w:t xml:space="preserve">will facilitate the future extension </w:t>
      </w:r>
      <w:ins w:id="19" w:author="Camille" w:date="2015-06-04T11:49:00Z">
        <w:r w:rsidR="00032B74">
          <w:t xml:space="preserve">of my research </w:t>
        </w:r>
      </w:ins>
      <w:r>
        <w:t>to other processes, ecosystems and dri</w:t>
      </w:r>
      <w:r>
        <w:t>vers</w:t>
      </w:r>
      <w:ins w:id="20" w:author="Camille" w:date="2015-06-04T11:50:00Z">
        <w:r w:rsidR="00032B74">
          <w:t>, allowing it to fit into a large context (or something like that suggesting you</w:t>
        </w:r>
      </w:ins>
      <w:ins w:id="21" w:author="Camille" w:date="2015-06-04T11:51:00Z">
        <w:r w:rsidR="00032B74">
          <w:t>’ll reach more people or bridge more fields)</w:t>
        </w:r>
      </w:ins>
      <w:r>
        <w:t>.</w:t>
      </w:r>
    </w:p>
    <w:p w:rsidR="006A4ACA" w:rsidRDefault="009D6D20">
      <w:r>
        <w:t>About two thirds</w:t>
      </w:r>
      <w:ins w:id="22" w:author="Camille" w:date="2015-06-04T10:05:00Z">
        <w:r w:rsidR="005A3C31">
          <w:t xml:space="preserve"> (ref?)</w:t>
        </w:r>
      </w:ins>
      <w:r>
        <w:t xml:space="preserve"> o</w:t>
      </w:r>
      <w:ins w:id="23" w:author="Camille" w:date="2015-06-04T10:06:00Z">
        <w:r w:rsidR="005A3C31">
          <w:t>f</w:t>
        </w:r>
      </w:ins>
      <w:del w:id="24" w:author="Camille" w:date="2015-06-04T10:05:00Z">
        <w:r w:rsidDel="005A3C31">
          <w:delText>r</w:delText>
        </w:r>
      </w:del>
      <w:r>
        <w:t xml:space="preserve"> New Zealand plants</w:t>
      </w:r>
      <w:ins w:id="25" w:author="Camille" w:date="2015-06-04T10:04:00Z">
        <w:r w:rsidR="005A3C31">
          <w:t>, including</w:t>
        </w:r>
      </w:ins>
      <w:r>
        <w:t xml:space="preserve"> </w:t>
      </w:r>
      <w:ins w:id="26" w:author="Camille" w:date="2015-06-04T10:04:00Z">
        <w:r w:rsidR="005A3C31">
          <w:t xml:space="preserve">iconic native plants (like kowhai and </w:t>
        </w:r>
        <w:proofErr w:type="spellStart"/>
        <w:r w:rsidR="005A3C31">
          <w:t>pohutukawa</w:t>
        </w:r>
        <w:proofErr w:type="spellEnd"/>
        <w:r w:rsidR="005A3C31">
          <w:t>), and economically important crops (like kiwifruit, apples and grapes)</w:t>
        </w:r>
      </w:ins>
      <w:ins w:id="27" w:author="Camille" w:date="2015-06-04T10:05:00Z">
        <w:r w:rsidR="005A3C31">
          <w:t xml:space="preserve">, </w:t>
        </w:r>
      </w:ins>
      <w:r>
        <w:t xml:space="preserve">are pollinated by birds or insects. </w:t>
      </w:r>
      <w:del w:id="28" w:author="Camille" w:date="2015-06-04T10:05:00Z">
        <w:r w:rsidDel="005A3C31">
          <w:delText>For instance, they are responsible for the pollination of</w:delText>
        </w:r>
      </w:del>
      <w:del w:id="29" w:author="Camille" w:date="2015-06-04T10:04:00Z">
        <w:r w:rsidDel="005A3C31">
          <w:delText xml:space="preserve"> iconic native plants (like kowhai and pohutukawa), and economically important crops (like kiwifruit, apples and grape</w:delText>
        </w:r>
        <w:r w:rsidDel="005A3C31">
          <w:delText>s)</w:delText>
        </w:r>
      </w:del>
      <w:r>
        <w:t>. New Zealand flora is particularly vulnerable to declines in pollination services</w:t>
      </w:r>
      <w:r>
        <w:rPr>
          <w:vertAlign w:val="superscript"/>
        </w:rPr>
        <w:t>4</w:t>
      </w:r>
      <w:r>
        <w:t>, yet those services have been distorted by the introduction of foreign bees</w:t>
      </w:r>
      <w:r>
        <w:rPr>
          <w:vertAlign w:val="superscript"/>
        </w:rPr>
        <w:t>5</w:t>
      </w:r>
      <w:r>
        <w:t>, and the population dep</w:t>
      </w:r>
      <w:ins w:id="30" w:author="Camille" w:date="2015-06-04T10:06:00Z">
        <w:r w:rsidR="005A3C31">
          <w:t>l</w:t>
        </w:r>
      </w:ins>
      <w:r>
        <w:t>e</w:t>
      </w:r>
      <w:del w:id="31" w:author="Camille" w:date="2015-06-04T10:06:00Z">
        <w:r w:rsidDel="005A3C31">
          <w:delText>l</w:delText>
        </w:r>
      </w:del>
      <w:r>
        <w:t>tion of native birds</w:t>
      </w:r>
      <w:r>
        <w:rPr>
          <w:vertAlign w:val="superscript"/>
        </w:rPr>
        <w:t>6</w:t>
      </w:r>
      <w:proofErr w:type="gramStart"/>
      <w:r>
        <w:rPr>
          <w:vertAlign w:val="superscript"/>
        </w:rPr>
        <w:t>,7</w:t>
      </w:r>
      <w:proofErr w:type="gramEnd"/>
      <w:r>
        <w:t>. Also, in contrast with other locations, pol</w:t>
      </w:r>
      <w:r>
        <w:t>lination networks in New Zealand are dominated by generalist species</w:t>
      </w:r>
      <w:r>
        <w:rPr>
          <w:vertAlign w:val="superscript"/>
        </w:rPr>
        <w:t>8</w:t>
      </w:r>
      <w:proofErr w:type="gramStart"/>
      <w:r>
        <w:rPr>
          <w:vertAlign w:val="superscript"/>
        </w:rPr>
        <w:t>,9</w:t>
      </w:r>
      <w:proofErr w:type="gramEnd"/>
      <w:r>
        <w:t>---plants that attract a wide range of pollinator species and pollinators that visit a wide range of plants. My proposed research will help elucidate how th</w:t>
      </w:r>
      <w:ins w:id="32" w:author="Camille" w:date="2015-06-04T10:07:00Z">
        <w:r w:rsidR="005A3C31">
          <w:t>ese</w:t>
        </w:r>
      </w:ins>
      <w:del w:id="33" w:author="Camille" w:date="2015-06-04T10:07:00Z">
        <w:r w:rsidDel="005A3C31">
          <w:delText>i</w:delText>
        </w:r>
        <w:r w:rsidDel="005A3C31">
          <w:delText>s</w:delText>
        </w:r>
      </w:del>
      <w:r>
        <w:t xml:space="preserve"> structural differences are</w:t>
      </w:r>
      <w:r>
        <w:t xml:space="preserve"> reflected on the resilience and stability of New Zealand's pollination systems when considering that original ecosystems have been changed by biotic invasions. Understanding how invasions interact with </w:t>
      </w:r>
      <w:proofErr w:type="spellStart"/>
      <w:r>
        <w:t>defaunation</w:t>
      </w:r>
      <w:proofErr w:type="spellEnd"/>
      <w:r>
        <w:t xml:space="preserve"> in ecological networks is a global resear</w:t>
      </w:r>
      <w:r>
        <w:t>ch priority, and essential for conserving, restoring and managing New Zealand ecosystems</w:t>
      </w:r>
      <w:r>
        <w:rPr>
          <w:vertAlign w:val="superscript"/>
        </w:rPr>
        <w:t>4</w:t>
      </w:r>
      <w:r>
        <w:t>.</w:t>
      </w:r>
    </w:p>
    <w:p w:rsidR="006A4ACA" w:rsidRDefault="009D6D20">
      <w:r>
        <w:t>It has been recently shown that the architecture of empirical and simulated interaction networks mediates the respo</w:t>
      </w:r>
      <w:ins w:id="34" w:author="Camille" w:date="2015-06-04T10:14:00Z">
        <w:r w:rsidR="008B0EE9">
          <w:t>n</w:t>
        </w:r>
      </w:ins>
      <w:r>
        <w:t xml:space="preserve">se to drivers like </w:t>
      </w:r>
      <w:proofErr w:type="spellStart"/>
      <w:r>
        <w:t>defaunation</w:t>
      </w:r>
      <w:proofErr w:type="spellEnd"/>
      <w:r>
        <w:t xml:space="preserve"> and species invasio</w:t>
      </w:r>
      <w:r>
        <w:t>ns, and increase</w:t>
      </w:r>
      <w:ins w:id="35" w:author="Camille" w:date="2015-06-04T10:14:00Z">
        <w:r w:rsidR="008B0EE9">
          <w:t>s</w:t>
        </w:r>
      </w:ins>
      <w:r>
        <w:t xml:space="preserve"> </w:t>
      </w:r>
      <w:del w:id="36" w:author="Camille" w:date="2015-06-04T10:14:00Z">
        <w:r w:rsidDel="008B0EE9">
          <w:delText xml:space="preserve">its </w:delText>
        </w:r>
      </w:del>
      <w:ins w:id="37" w:author="Camille" w:date="2015-06-04T10:14:00Z">
        <w:r w:rsidR="008B0EE9">
          <w:t>their</w:t>
        </w:r>
        <w:r w:rsidR="008B0EE9">
          <w:t xml:space="preserve"> </w:t>
        </w:r>
      </w:ins>
      <w:r>
        <w:t>ability to support greater numbers of species</w:t>
      </w:r>
      <w:r>
        <w:rPr>
          <w:vertAlign w:val="superscript"/>
        </w:rPr>
        <w:t>10–14</w:t>
      </w:r>
      <w:r>
        <w:t>. Very few studies have investigated the link between species interactions and res</w:t>
      </w:r>
      <w:ins w:id="38" w:author="Camille" w:date="2015-06-04T10:15:00Z">
        <w:r w:rsidR="008B0EE9">
          <w:t>i</w:t>
        </w:r>
      </w:ins>
      <w:r>
        <w:t>lience in the context of human-caused drivers</w:t>
      </w:r>
      <w:r>
        <w:rPr>
          <w:vertAlign w:val="superscript"/>
        </w:rPr>
        <w:t>15</w:t>
      </w:r>
      <w:proofErr w:type="gramStart"/>
      <w:r>
        <w:rPr>
          <w:vertAlign w:val="superscript"/>
        </w:rPr>
        <w:t>,16</w:t>
      </w:r>
      <w:proofErr w:type="gramEnd"/>
      <w:r>
        <w:t xml:space="preserve">. My proposed research aims to </w:t>
      </w:r>
      <w:r>
        <w:lastRenderedPageBreak/>
        <w:t>fill this gap and to a</w:t>
      </w:r>
      <w:r>
        <w:t xml:space="preserve">nswer several exciting research questions that are raised when network theory is merged with resilience and </w:t>
      </w:r>
      <w:commentRangeStart w:id="39"/>
      <w:r>
        <w:t>critical transition theory</w:t>
      </w:r>
      <w:commentRangeEnd w:id="39"/>
      <w:r w:rsidR="00032B74">
        <w:rPr>
          <w:rStyle w:val="CommentReference"/>
        </w:rPr>
        <w:commentReference w:id="39"/>
      </w:r>
      <w:r>
        <w:t>.</w:t>
      </w:r>
    </w:p>
    <w:p w:rsidR="006A4ACA" w:rsidRDefault="009D6D20">
      <w:r>
        <w:t xml:space="preserve">My PhD will take place at </w:t>
      </w:r>
      <w:hyperlink r:id="rId6">
        <w:r>
          <w:rPr>
            <w:rStyle w:val="Link"/>
          </w:rPr>
          <w:t>Daniel Stouffer's lab</w:t>
        </w:r>
      </w:hyperlink>
      <w:r>
        <w:t xml:space="preserve">---a </w:t>
      </w:r>
      <w:proofErr w:type="spellStart"/>
      <w:r>
        <w:t>Rutherfurd</w:t>
      </w:r>
      <w:proofErr w:type="spellEnd"/>
      <w:r>
        <w:t xml:space="preserve"> Discovery </w:t>
      </w:r>
      <w:r>
        <w:t xml:space="preserve">Fellow at the University of Canterbury. His group is very internationally active and has several current visiting scientists for example from the </w:t>
      </w:r>
      <w:proofErr w:type="spellStart"/>
      <w:r>
        <w:t>Universidade</w:t>
      </w:r>
      <w:proofErr w:type="spellEnd"/>
      <w:r>
        <w:t xml:space="preserve"> de Sao Paulo, the </w:t>
      </w:r>
      <w:proofErr w:type="spellStart"/>
      <w:r>
        <w:t>Ecole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superieure</w:t>
      </w:r>
      <w:proofErr w:type="spellEnd"/>
      <w:ins w:id="40" w:author="Camille" w:date="2015-06-04T10:17:00Z">
        <w:r w:rsidR="008B0EE9">
          <w:t xml:space="preserve"> of Paris,</w:t>
        </w:r>
      </w:ins>
      <w:r>
        <w:t xml:space="preserve"> and the University of Western Sydney. My proposed proj</w:t>
      </w:r>
      <w:r>
        <w:t xml:space="preserve">ect also aligns nicely with the interests of several highly cited researchers: </w:t>
      </w:r>
      <w:hyperlink r:id="rId7">
        <w:r>
          <w:rPr>
            <w:rStyle w:val="Link"/>
          </w:rPr>
          <w:t xml:space="preserve">Jason </w:t>
        </w:r>
        <w:proofErr w:type="spellStart"/>
        <w:r>
          <w:rPr>
            <w:rStyle w:val="Link"/>
          </w:rPr>
          <w:t>Tylianakis</w:t>
        </w:r>
        <w:proofErr w:type="spellEnd"/>
      </w:hyperlink>
      <w:r>
        <w:t xml:space="preserve"> </w:t>
      </w:r>
      <w:proofErr w:type="gramStart"/>
      <w:r>
        <w:t xml:space="preserve">(University of Canterbury), </w:t>
      </w:r>
      <w:hyperlink r:id="rId8">
        <w:r>
          <w:rPr>
            <w:rStyle w:val="Link"/>
          </w:rPr>
          <w:t xml:space="preserve">Jordi </w:t>
        </w:r>
        <w:proofErr w:type="spellStart"/>
        <w:r>
          <w:rPr>
            <w:rStyle w:val="Link"/>
          </w:rPr>
          <w:t>Bascompte</w:t>
        </w:r>
        <w:proofErr w:type="spellEnd"/>
      </w:hyperlink>
      <w:r>
        <w:t xml:space="preserve"> (University of Zurich)</w:t>
      </w:r>
      <w:r>
        <w:t xml:space="preserve">, </w:t>
      </w:r>
      <w:hyperlink r:id="rId9">
        <w:r>
          <w:rPr>
            <w:rStyle w:val="Link"/>
          </w:rPr>
          <w:t xml:space="preserve">Martin </w:t>
        </w:r>
        <w:proofErr w:type="spellStart"/>
        <w:r>
          <w:rPr>
            <w:rStyle w:val="Link"/>
          </w:rPr>
          <w:t>Scheffer</w:t>
        </w:r>
        <w:proofErr w:type="spellEnd"/>
      </w:hyperlink>
      <w:r>
        <w:t xml:space="preserve"> (</w:t>
      </w:r>
      <w:proofErr w:type="spellStart"/>
      <w:r>
        <w:t>Wagenigen</w:t>
      </w:r>
      <w:proofErr w:type="spellEnd"/>
      <w:r>
        <w:t xml:space="preserve"> University), and </w:t>
      </w:r>
      <w:hyperlink r:id="rId10">
        <w:r>
          <w:rPr>
            <w:rStyle w:val="Link"/>
          </w:rPr>
          <w:t xml:space="preserve">Carl </w:t>
        </w:r>
        <w:proofErr w:type="spellStart"/>
        <w:r>
          <w:rPr>
            <w:rStyle w:val="Link"/>
          </w:rPr>
          <w:t>Folke</w:t>
        </w:r>
        <w:proofErr w:type="spellEnd"/>
      </w:hyperlink>
      <w:r>
        <w:t xml:space="preserve"> (Stockholm Resilience Center).</w:t>
      </w:r>
      <w:proofErr w:type="gramEnd"/>
      <w:r>
        <w:t xml:space="preserve"> In fact, I've already initi</w:t>
      </w:r>
      <w:r>
        <w:t>ated contact with some of them and collaborations seem highly likely.</w:t>
      </w:r>
    </w:p>
    <w:p w:rsidR="006A4ACA" w:rsidRDefault="009D6D20">
      <w:pPr>
        <w:rPr>
          <w:ins w:id="41" w:author="Camille" w:date="2015-06-04T11:43:00Z"/>
        </w:rPr>
      </w:pPr>
      <w:r>
        <w:t>Many ecosystems respond non-linearly to global change and human activities. When stres</w:t>
      </w:r>
      <w:ins w:id="42" w:author="Camille" w:date="2015-06-04T10:17:00Z">
        <w:r w:rsidR="008B0EE9">
          <w:t>s</w:t>
        </w:r>
      </w:ins>
      <w:r>
        <w:t xml:space="preserve">ors </w:t>
      </w:r>
      <w:ins w:id="43" w:author="Camille" w:date="2015-06-04T11:52:00Z">
        <w:r w:rsidR="00032B74">
          <w:t xml:space="preserve">push ecosystems to their limits, </w:t>
        </w:r>
      </w:ins>
      <w:del w:id="44" w:author="Camille" w:date="2015-06-04T11:52:00Z">
        <w:r w:rsidDel="00032B74">
          <w:delText xml:space="preserve">reach a tipping point, </w:delText>
        </w:r>
      </w:del>
      <w:r>
        <w:t xml:space="preserve">ecosystems </w:t>
      </w:r>
      <w:ins w:id="45" w:author="Camille" w:date="2015-06-04T11:53:00Z">
        <w:r w:rsidR="00032B74">
          <w:t>cross a tipping point after which the</w:t>
        </w:r>
        <w:r>
          <w:t xml:space="preserve">y can suddenly </w:t>
        </w:r>
      </w:ins>
      <w:bookmarkStart w:id="46" w:name="_GoBack"/>
      <w:bookmarkEnd w:id="46"/>
      <w:r>
        <w:t>collapse and enter into a new undesirable regime. By using fun</w:t>
      </w:r>
      <w:r>
        <w:t xml:space="preserve">damental ecological theory and </w:t>
      </w:r>
      <w:proofErr w:type="spellStart"/>
      <w:r>
        <w:t>quantitave</w:t>
      </w:r>
      <w:proofErr w:type="spellEnd"/>
      <w:r>
        <w:t xml:space="preserve"> approaches I aim to contribute to our understanding of how to predict and prevent these undesirable shifts, and importantly how to recover from them. With your support, I will tackle fundamental, globally important</w:t>
      </w:r>
      <w:r>
        <w:t>, ecological questions that are of especial relevance for New Zealand's natural heritage and agricultural sector.</w:t>
      </w:r>
    </w:p>
    <w:p w:rsidR="00032B74" w:rsidRDefault="00032B74">
      <w:pPr>
        <w:rPr>
          <w:ins w:id="47" w:author="Camille" w:date="2015-06-04T11:43:00Z"/>
        </w:rPr>
      </w:pPr>
    </w:p>
    <w:p w:rsidR="00032B74" w:rsidRDefault="00032B74">
      <w:ins w:id="48" w:author="Camille" w:date="2015-06-04T11:43:00Z">
        <w:r>
          <w:t xml:space="preserve">Another benefit of listing your objectives in the proposal is that you will be able to refer to them directly in here without repeating yourself too much. </w:t>
        </w:r>
      </w:ins>
      <w:ins w:id="49" w:author="Camille" w:date="2015-06-04T11:44:00Z">
        <w:r>
          <w:t>You could go through each objective and say why it’s relevant, e.g. you’re going to use pollination networks in your first objective because the</w:t>
        </w:r>
      </w:ins>
      <w:ins w:id="50" w:author="Camille" w:date="2015-06-04T11:45:00Z">
        <w:r>
          <w:t>y are particularly important in NZ.</w:t>
        </w:r>
      </w:ins>
    </w:p>
    <w:p w:rsidR="006A4ACA" w:rsidRDefault="009D6D20">
      <w:pPr>
        <w:pStyle w:val="Heading3"/>
      </w:pPr>
      <w:bookmarkStart w:id="51" w:name="references"/>
      <w:bookmarkEnd w:id="51"/>
      <w:r>
        <w:t>References</w:t>
      </w:r>
    </w:p>
    <w:p w:rsidR="006A4ACA" w:rsidRDefault="009D6D20">
      <w:pPr>
        <w:pStyle w:val="Bibliography"/>
      </w:pPr>
      <w:proofErr w:type="gramStart"/>
      <w:r>
        <w:t>1.Bascompte</w:t>
      </w:r>
      <w:proofErr w:type="gramEnd"/>
      <w:r>
        <w:t xml:space="preserve">, J. &amp; </w:t>
      </w:r>
      <w:proofErr w:type="spellStart"/>
      <w:r>
        <w:t>Jordano</w:t>
      </w:r>
      <w:proofErr w:type="spellEnd"/>
      <w:r>
        <w:t xml:space="preserve">, P. Plant-Animal Mutualistic Networks: The Architecture of Biodiversity. </w:t>
      </w:r>
      <w:proofErr w:type="gramStart"/>
      <w:r>
        <w:rPr>
          <w:i/>
        </w:rPr>
        <w:t>Annual Review of Ecology, Evolut</w:t>
      </w:r>
      <w:r>
        <w:rPr>
          <w:i/>
        </w:rPr>
        <w:t>ion, and Systematics</w:t>
      </w:r>
      <w:r>
        <w:t xml:space="preserve"> </w:t>
      </w:r>
      <w:r>
        <w:rPr>
          <w:b/>
        </w:rPr>
        <w:t>38,</w:t>
      </w:r>
      <w:r>
        <w:t xml:space="preserve"> 567–593 (2007).</w:t>
      </w:r>
      <w:proofErr w:type="gramEnd"/>
    </w:p>
    <w:p w:rsidR="006A4ACA" w:rsidRDefault="009D6D20">
      <w:pPr>
        <w:pStyle w:val="Bibliography"/>
      </w:pPr>
      <w:proofErr w:type="gramStart"/>
      <w:r>
        <w:t>2.Klein</w:t>
      </w:r>
      <w:proofErr w:type="gramEnd"/>
      <w:r>
        <w:t xml:space="preserve">, A.-M.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al.</w:t>
      </w:r>
      <w:r>
        <w:t xml:space="preserve"> Importance of pollinators in changing landscapes for world crops. </w:t>
      </w:r>
      <w:r>
        <w:rPr>
          <w:i/>
        </w:rPr>
        <w:t>Proceedings of the Royal Society B: Biological Sciences</w:t>
      </w:r>
      <w:r>
        <w:t xml:space="preserve"> </w:t>
      </w:r>
      <w:r>
        <w:rPr>
          <w:b/>
        </w:rPr>
        <w:t>274,</w:t>
      </w:r>
      <w:r>
        <w:t xml:space="preserve"> 303–313 (2007).</w:t>
      </w:r>
    </w:p>
    <w:p w:rsidR="006A4ACA" w:rsidRDefault="009D6D20">
      <w:pPr>
        <w:pStyle w:val="Bibliography"/>
      </w:pPr>
      <w:proofErr w:type="gramStart"/>
      <w:r>
        <w:t>3.Vitousek</w:t>
      </w:r>
      <w:proofErr w:type="gramEnd"/>
      <w:r>
        <w:t xml:space="preserve">, P. M., </w:t>
      </w:r>
      <w:proofErr w:type="spellStart"/>
      <w:r>
        <w:t>D’Antonio</w:t>
      </w:r>
      <w:proofErr w:type="spellEnd"/>
      <w:r>
        <w:t xml:space="preserve">, C. M., </w:t>
      </w:r>
      <w:proofErr w:type="spellStart"/>
      <w:r>
        <w:t>Loope</w:t>
      </w:r>
      <w:proofErr w:type="spellEnd"/>
      <w:r>
        <w:t>, L. L.,</w:t>
      </w:r>
      <w:r>
        <w:t xml:space="preserve"> </w:t>
      </w:r>
      <w:proofErr w:type="spellStart"/>
      <w:r>
        <w:t>Rejmánek</w:t>
      </w:r>
      <w:proofErr w:type="spellEnd"/>
      <w:r>
        <w:t xml:space="preserve">, M. &amp; Westbrooks, R. Introduced species: A significant component of human-caused global change. </w:t>
      </w:r>
      <w:proofErr w:type="gramStart"/>
      <w:r>
        <w:rPr>
          <w:i/>
        </w:rPr>
        <w:t>New Zealand Journal of Ecology</w:t>
      </w:r>
      <w:r>
        <w:t xml:space="preserve"> </w:t>
      </w:r>
      <w:r>
        <w:rPr>
          <w:b/>
        </w:rPr>
        <w:t>21,</w:t>
      </w:r>
      <w:r>
        <w:t xml:space="preserve"> 1–16 (1997).</w:t>
      </w:r>
      <w:proofErr w:type="gramEnd"/>
    </w:p>
    <w:p w:rsidR="006A4ACA" w:rsidRDefault="009D6D20">
      <w:pPr>
        <w:pStyle w:val="Bibliography"/>
      </w:pPr>
      <w:proofErr w:type="gramStart"/>
      <w:r>
        <w:t>4.Newstrom</w:t>
      </w:r>
      <w:proofErr w:type="gramEnd"/>
      <w:r>
        <w:t xml:space="preserve">, L. &amp; Robertson, A. Progress in understanding pollination systems in New Zealand. </w:t>
      </w:r>
      <w:proofErr w:type="gramStart"/>
      <w:r>
        <w:rPr>
          <w:i/>
        </w:rPr>
        <w:t>New Zeala</w:t>
      </w:r>
      <w:r>
        <w:rPr>
          <w:i/>
        </w:rPr>
        <w:t>nd Journal of Botany</w:t>
      </w:r>
      <w:r>
        <w:t xml:space="preserve"> </w:t>
      </w:r>
      <w:r>
        <w:rPr>
          <w:b/>
        </w:rPr>
        <w:t>43,</w:t>
      </w:r>
      <w:r>
        <w:t xml:space="preserve"> 1–59 (2005).</w:t>
      </w:r>
      <w:proofErr w:type="gramEnd"/>
    </w:p>
    <w:p w:rsidR="006A4ACA" w:rsidRDefault="009D6D20">
      <w:pPr>
        <w:pStyle w:val="Bibliography"/>
      </w:pPr>
      <w:proofErr w:type="gramStart"/>
      <w:r>
        <w:t>5.Huryn</w:t>
      </w:r>
      <w:proofErr w:type="gramEnd"/>
      <w:r>
        <w:t>, V. M. &amp; Moller, H. An assessment of the contribution of honey bees (</w:t>
      </w:r>
      <w:proofErr w:type="spellStart"/>
      <w:r>
        <w:t>Apis</w:t>
      </w:r>
      <w:proofErr w:type="spellEnd"/>
      <w:r>
        <w:t xml:space="preserve"> </w:t>
      </w:r>
      <w:proofErr w:type="spellStart"/>
      <w:r>
        <w:t>mellifera</w:t>
      </w:r>
      <w:proofErr w:type="spellEnd"/>
      <w:r>
        <w:t xml:space="preserve">) to weed reproduction in New Zealand protected natural areas. </w:t>
      </w:r>
      <w:proofErr w:type="gramStart"/>
      <w:r>
        <w:rPr>
          <w:i/>
        </w:rPr>
        <w:t>New Zealand Journal of Ecology</w:t>
      </w:r>
      <w:r>
        <w:t xml:space="preserve"> </w:t>
      </w:r>
      <w:r>
        <w:rPr>
          <w:b/>
        </w:rPr>
        <w:t>19,</w:t>
      </w:r>
      <w:r>
        <w:t xml:space="preserve"> 111–122 (1995).</w:t>
      </w:r>
      <w:proofErr w:type="gramEnd"/>
    </w:p>
    <w:p w:rsidR="006A4ACA" w:rsidRDefault="009D6D20">
      <w:pPr>
        <w:pStyle w:val="Bibliography"/>
      </w:pPr>
      <w:proofErr w:type="gramStart"/>
      <w:r>
        <w:lastRenderedPageBreak/>
        <w:t>6.Anderson</w:t>
      </w:r>
      <w:proofErr w:type="gramEnd"/>
      <w:r>
        <w:t>, S</w:t>
      </w:r>
      <w:r>
        <w:t xml:space="preserve">. H. </w:t>
      </w:r>
      <w:proofErr w:type="gramStart"/>
      <w:r>
        <w:t>The relative importance of birds and insects as pollinators of the New Zealand flora.</w:t>
      </w:r>
      <w:proofErr w:type="gramEnd"/>
      <w:r>
        <w:t xml:space="preserve"> </w:t>
      </w:r>
      <w:proofErr w:type="gramStart"/>
      <w:r>
        <w:rPr>
          <w:i/>
        </w:rPr>
        <w:t>New Zealand Journal of Ecology</w:t>
      </w:r>
      <w:r>
        <w:t xml:space="preserve"> </w:t>
      </w:r>
      <w:r>
        <w:rPr>
          <w:b/>
        </w:rPr>
        <w:t>27,</w:t>
      </w:r>
      <w:r>
        <w:t xml:space="preserve"> 83–94 (2003).</w:t>
      </w:r>
      <w:proofErr w:type="gramEnd"/>
    </w:p>
    <w:p w:rsidR="006A4ACA" w:rsidRDefault="009D6D20">
      <w:pPr>
        <w:pStyle w:val="Bibliography"/>
      </w:pPr>
      <w:r>
        <w:t xml:space="preserve">7.Robertson, A. W., Kelly, D., </w:t>
      </w:r>
      <w:proofErr w:type="spellStart"/>
      <w:r>
        <w:t>Ladley</w:t>
      </w:r>
      <w:proofErr w:type="spellEnd"/>
      <w:r>
        <w:t>, J. J. &amp;</w:t>
      </w:r>
      <w:r>
        <w:t xml:space="preserve"> Sparrow, A. D. </w:t>
      </w:r>
      <w:proofErr w:type="spellStart"/>
      <w:r>
        <w:t>Efects</w:t>
      </w:r>
      <w:proofErr w:type="spellEnd"/>
      <w:r>
        <w:t xml:space="preserve"> Mistletoes of Pollinator Loss on Endemic New Zealand ( </w:t>
      </w:r>
      <w:proofErr w:type="spellStart"/>
      <w:r>
        <w:t>Loranthaceae</w:t>
      </w:r>
      <w:proofErr w:type="spellEnd"/>
      <w:r>
        <w:t xml:space="preserve"> ). </w:t>
      </w:r>
      <w:proofErr w:type="gramStart"/>
      <w:r>
        <w:rPr>
          <w:i/>
        </w:rPr>
        <w:t>Conservation Biology</w:t>
      </w:r>
      <w:r>
        <w:t xml:space="preserve"> </w:t>
      </w:r>
      <w:r>
        <w:rPr>
          <w:b/>
        </w:rPr>
        <w:t>13,</w:t>
      </w:r>
      <w:r>
        <w:t xml:space="preserve"> 499–508 (1999).</w:t>
      </w:r>
      <w:proofErr w:type="gramEnd"/>
    </w:p>
    <w:p w:rsidR="006A4ACA" w:rsidRDefault="009D6D20">
      <w:pPr>
        <w:pStyle w:val="Bibliography"/>
      </w:pPr>
      <w:proofErr w:type="gramStart"/>
      <w:r>
        <w:t>8.Heine</w:t>
      </w:r>
      <w:proofErr w:type="gramEnd"/>
      <w:r>
        <w:t xml:space="preserve">, E. Observations of the pollination of New Zealand flowering plants. </w:t>
      </w:r>
      <w:r>
        <w:rPr>
          <w:i/>
        </w:rPr>
        <w:t xml:space="preserve">Transactions of the royal society of </w:t>
      </w:r>
      <w:proofErr w:type="gramStart"/>
      <w:r>
        <w:rPr>
          <w:i/>
        </w:rPr>
        <w:t xml:space="preserve">new </w:t>
      </w:r>
      <w:proofErr w:type="spellStart"/>
      <w:r>
        <w:rPr>
          <w:i/>
        </w:rPr>
        <w:t>zea</w:t>
      </w:r>
      <w:r>
        <w:rPr>
          <w:i/>
        </w:rPr>
        <w:t>land</w:t>
      </w:r>
      <w:proofErr w:type="spellEnd"/>
      <w:proofErr w:type="gramEnd"/>
      <w:r>
        <w:t xml:space="preserve"> </w:t>
      </w:r>
      <w:r>
        <w:rPr>
          <w:b/>
        </w:rPr>
        <w:t>67,</w:t>
      </w:r>
      <w:r>
        <w:t xml:space="preserve"> 133–148 (1937).</w:t>
      </w:r>
    </w:p>
    <w:p w:rsidR="006A4ACA" w:rsidRDefault="009D6D20">
      <w:pPr>
        <w:pStyle w:val="Bibliography"/>
      </w:pPr>
      <w:proofErr w:type="gramStart"/>
      <w:r>
        <w:t>9.Primack</w:t>
      </w:r>
      <w:proofErr w:type="gramEnd"/>
      <w:r>
        <w:t xml:space="preserve">, R. B. Insect pollination in the New Zealand mountain flora. </w:t>
      </w:r>
      <w:proofErr w:type="gramStart"/>
      <w:r>
        <w:rPr>
          <w:i/>
        </w:rPr>
        <w:t>New Zealand Journal of Botany</w:t>
      </w:r>
      <w:r>
        <w:t xml:space="preserve"> </w:t>
      </w:r>
      <w:r>
        <w:rPr>
          <w:b/>
        </w:rPr>
        <w:t>21,</w:t>
      </w:r>
      <w:r>
        <w:t xml:space="preserve"> 317–333 (1983).</w:t>
      </w:r>
      <w:proofErr w:type="gramEnd"/>
    </w:p>
    <w:p w:rsidR="006A4ACA" w:rsidRDefault="009D6D20">
      <w:pPr>
        <w:pStyle w:val="Bibliography"/>
      </w:pPr>
      <w:r>
        <w:t>10</w:t>
      </w:r>
      <w:proofErr w:type="gramStart"/>
      <w:r>
        <w:t>.Rezende</w:t>
      </w:r>
      <w:proofErr w:type="gramEnd"/>
      <w:r>
        <w:t xml:space="preserve">, E. L., </w:t>
      </w:r>
      <w:proofErr w:type="spellStart"/>
      <w:r>
        <w:t>Lavabre</w:t>
      </w:r>
      <w:proofErr w:type="spellEnd"/>
      <w:r>
        <w:t xml:space="preserve">, J. E., </w:t>
      </w:r>
      <w:proofErr w:type="spellStart"/>
      <w:r>
        <w:t>Guimarães</w:t>
      </w:r>
      <w:proofErr w:type="spellEnd"/>
      <w:r>
        <w:t xml:space="preserve">, P. R., </w:t>
      </w:r>
      <w:proofErr w:type="spellStart"/>
      <w:r>
        <w:t>Jordano</w:t>
      </w:r>
      <w:proofErr w:type="spellEnd"/>
      <w:r>
        <w:t xml:space="preserve">, P. &amp; </w:t>
      </w:r>
      <w:proofErr w:type="spellStart"/>
      <w:r>
        <w:t>Bascompte</w:t>
      </w:r>
      <w:proofErr w:type="spellEnd"/>
      <w:r>
        <w:t xml:space="preserve">, J. Non-random </w:t>
      </w:r>
      <w:proofErr w:type="spellStart"/>
      <w:r>
        <w:t>coextinctions</w:t>
      </w:r>
      <w:proofErr w:type="spellEnd"/>
      <w:r>
        <w:t xml:space="preserve"> in p</w:t>
      </w:r>
      <w:r>
        <w:t xml:space="preserve">hylogenetically structured mutualistic networks. </w:t>
      </w:r>
      <w:proofErr w:type="gramStart"/>
      <w:r>
        <w:rPr>
          <w:i/>
        </w:rPr>
        <w:t>Nature</w:t>
      </w:r>
      <w:r>
        <w:t xml:space="preserve"> </w:t>
      </w:r>
      <w:r>
        <w:rPr>
          <w:b/>
        </w:rPr>
        <w:t>448,</w:t>
      </w:r>
      <w:r>
        <w:t xml:space="preserve"> 925–928 (2007).</w:t>
      </w:r>
      <w:proofErr w:type="gramEnd"/>
    </w:p>
    <w:p w:rsidR="006A4ACA" w:rsidRDefault="009D6D20">
      <w:pPr>
        <w:pStyle w:val="Bibliography"/>
      </w:pPr>
      <w:r>
        <w:t>11</w:t>
      </w:r>
      <w:proofErr w:type="gramStart"/>
      <w:r>
        <w:t>.Bastolla</w:t>
      </w:r>
      <w:proofErr w:type="gramEnd"/>
      <w:r>
        <w:t xml:space="preserve">, U. </w:t>
      </w:r>
      <w:r>
        <w:rPr>
          <w:i/>
        </w:rPr>
        <w:t>et al.</w:t>
      </w:r>
      <w:r>
        <w:t xml:space="preserve"> The architecture of mutualistic networks minimizes competition and increases biodiversity. </w:t>
      </w:r>
      <w:proofErr w:type="gramStart"/>
      <w:r>
        <w:rPr>
          <w:i/>
        </w:rPr>
        <w:t>Nature</w:t>
      </w:r>
      <w:r>
        <w:t xml:space="preserve"> </w:t>
      </w:r>
      <w:r>
        <w:rPr>
          <w:b/>
        </w:rPr>
        <w:t>458,</w:t>
      </w:r>
      <w:r>
        <w:t xml:space="preserve"> 1018–1020 (2009).</w:t>
      </w:r>
      <w:proofErr w:type="gramEnd"/>
    </w:p>
    <w:p w:rsidR="006A4ACA" w:rsidRDefault="009D6D20">
      <w:pPr>
        <w:pStyle w:val="Bibliography"/>
      </w:pPr>
      <w:r>
        <w:t>12</w:t>
      </w:r>
      <w:proofErr w:type="gramStart"/>
      <w:r>
        <w:t>.Berlow</w:t>
      </w:r>
      <w:proofErr w:type="gramEnd"/>
      <w:r>
        <w:t xml:space="preserve">, E. L. </w:t>
      </w:r>
      <w:r>
        <w:rPr>
          <w:i/>
        </w:rPr>
        <w:t>et al.</w:t>
      </w:r>
      <w:r>
        <w:t xml:space="preserve"> Simple pred</w:t>
      </w:r>
      <w:r>
        <w:t xml:space="preserve">iction of interaction strengths in complex food webs. </w:t>
      </w:r>
      <w:proofErr w:type="gramStart"/>
      <w:r>
        <w:rPr>
          <w:i/>
        </w:rPr>
        <w:t>Proceedings of the National Academy of Sciences of the United States of America</w:t>
      </w:r>
      <w:r>
        <w:t xml:space="preserve"> </w:t>
      </w:r>
      <w:r>
        <w:rPr>
          <w:b/>
        </w:rPr>
        <w:t>106,</w:t>
      </w:r>
      <w:r>
        <w:t xml:space="preserve"> 187–191 (2009).</w:t>
      </w:r>
      <w:proofErr w:type="gramEnd"/>
    </w:p>
    <w:p w:rsidR="006A4ACA" w:rsidRDefault="009D6D20">
      <w:pPr>
        <w:pStyle w:val="Bibliography"/>
      </w:pPr>
      <w:r>
        <w:t>13</w:t>
      </w:r>
      <w:proofErr w:type="gramStart"/>
      <w:r>
        <w:t>.Stouffer</w:t>
      </w:r>
      <w:proofErr w:type="gramEnd"/>
      <w:r>
        <w:t xml:space="preserve">, D. B. &amp; </w:t>
      </w:r>
      <w:proofErr w:type="spellStart"/>
      <w:r>
        <w:t>Bascompte</w:t>
      </w:r>
      <w:proofErr w:type="spellEnd"/>
      <w:r>
        <w:t xml:space="preserve">, J. Understanding food-web persistence from local to global scales. </w:t>
      </w:r>
      <w:proofErr w:type="gramStart"/>
      <w:r>
        <w:rPr>
          <w:i/>
        </w:rPr>
        <w:t>Ec</w:t>
      </w:r>
      <w:r>
        <w:rPr>
          <w:i/>
        </w:rPr>
        <w:t>ology letters</w:t>
      </w:r>
      <w:r>
        <w:t xml:space="preserve"> </w:t>
      </w:r>
      <w:r>
        <w:rPr>
          <w:b/>
        </w:rPr>
        <w:t>13,</w:t>
      </w:r>
      <w:r>
        <w:t xml:space="preserve"> 154–61 (2010).</w:t>
      </w:r>
      <w:proofErr w:type="gramEnd"/>
    </w:p>
    <w:p w:rsidR="006A4ACA" w:rsidRDefault="009D6D20">
      <w:pPr>
        <w:pStyle w:val="Bibliography"/>
      </w:pPr>
      <w:r>
        <w:t>14</w:t>
      </w:r>
      <w:proofErr w:type="gramStart"/>
      <w:r>
        <w:t>.Stouffer</w:t>
      </w:r>
      <w:proofErr w:type="gramEnd"/>
      <w:r>
        <w:t xml:space="preserve">, D. B., Sales-Pardo, M., </w:t>
      </w:r>
      <w:proofErr w:type="spellStart"/>
      <w:r>
        <w:t>Sirer</w:t>
      </w:r>
      <w:proofErr w:type="spellEnd"/>
      <w:r>
        <w:t xml:space="preserve">, M. I. &amp; </w:t>
      </w:r>
      <w:proofErr w:type="spellStart"/>
      <w:r>
        <w:t>Bascompte</w:t>
      </w:r>
      <w:proofErr w:type="spellEnd"/>
      <w:r>
        <w:t xml:space="preserve">, J. Evolutionary Conservation of Species’ Roles in Food Webs. </w:t>
      </w:r>
      <w:proofErr w:type="gramStart"/>
      <w:r>
        <w:rPr>
          <w:i/>
        </w:rPr>
        <w:t>Science</w:t>
      </w:r>
      <w:r>
        <w:t xml:space="preserve"> </w:t>
      </w:r>
      <w:r>
        <w:rPr>
          <w:b/>
        </w:rPr>
        <w:t>335,</w:t>
      </w:r>
      <w:r>
        <w:t xml:space="preserve"> 1489–1492 (2012).</w:t>
      </w:r>
      <w:proofErr w:type="gramEnd"/>
    </w:p>
    <w:p w:rsidR="006A4ACA" w:rsidRDefault="009D6D20">
      <w:pPr>
        <w:pStyle w:val="Bibliography"/>
      </w:pPr>
      <w:r>
        <w:t>15</w:t>
      </w:r>
      <w:proofErr w:type="gramStart"/>
      <w:r>
        <w:t>.Lever</w:t>
      </w:r>
      <w:proofErr w:type="gramEnd"/>
      <w:r>
        <w:t xml:space="preserve">, J. J., </w:t>
      </w:r>
      <w:proofErr w:type="spellStart"/>
      <w:r>
        <w:t>Nes</w:t>
      </w:r>
      <w:proofErr w:type="spellEnd"/>
      <w:r>
        <w:t xml:space="preserve">, E. H. van, </w:t>
      </w:r>
      <w:proofErr w:type="spellStart"/>
      <w:r>
        <w:t>Scheffer</w:t>
      </w:r>
      <w:proofErr w:type="spellEnd"/>
      <w:r>
        <w:t xml:space="preserve">, M. &amp; </w:t>
      </w:r>
      <w:proofErr w:type="spellStart"/>
      <w:r>
        <w:t>Bascompte</w:t>
      </w:r>
      <w:proofErr w:type="spellEnd"/>
      <w:r>
        <w:t xml:space="preserve">, J. </w:t>
      </w:r>
      <w:proofErr w:type="gramStart"/>
      <w:r>
        <w:t>The su</w:t>
      </w:r>
      <w:r>
        <w:t>dden collapse of pollinator communities.</w:t>
      </w:r>
      <w:proofErr w:type="gramEnd"/>
      <w:r>
        <w:t xml:space="preserve"> </w:t>
      </w:r>
      <w:proofErr w:type="gramStart"/>
      <w:r>
        <w:rPr>
          <w:i/>
        </w:rPr>
        <w:t>Ecology Letters</w:t>
      </w:r>
      <w:r>
        <w:t xml:space="preserve"> </w:t>
      </w:r>
      <w:r>
        <w:rPr>
          <w:b/>
        </w:rPr>
        <w:t>17,</w:t>
      </w:r>
      <w:r>
        <w:t xml:space="preserve"> 350–359 (2014).</w:t>
      </w:r>
      <w:proofErr w:type="gramEnd"/>
    </w:p>
    <w:p w:rsidR="006A4ACA" w:rsidRDefault="009D6D20">
      <w:pPr>
        <w:pStyle w:val="Bibliography"/>
      </w:pPr>
      <w:r>
        <w:t>16</w:t>
      </w:r>
      <w:proofErr w:type="gramStart"/>
      <w:r>
        <w:t>.Tylianakis</w:t>
      </w:r>
      <w:proofErr w:type="gramEnd"/>
      <w:r>
        <w:t xml:space="preserve">, J. M. &amp; </w:t>
      </w:r>
      <w:proofErr w:type="spellStart"/>
      <w:r>
        <w:t>Coux</w:t>
      </w:r>
      <w:proofErr w:type="spellEnd"/>
      <w:r>
        <w:t xml:space="preserve">, C. Tipping points in ecological networks. </w:t>
      </w:r>
      <w:proofErr w:type="gramStart"/>
      <w:r>
        <w:rPr>
          <w:i/>
        </w:rPr>
        <w:t>Trends in Plant Science</w:t>
      </w:r>
      <w:r>
        <w:t xml:space="preserve"> </w:t>
      </w:r>
      <w:r>
        <w:rPr>
          <w:b/>
        </w:rPr>
        <w:t>19,</w:t>
      </w:r>
      <w:r>
        <w:t xml:space="preserve"> 281–283 (2014).</w:t>
      </w:r>
      <w:proofErr w:type="gramEnd"/>
    </w:p>
    <w:sectPr w:rsidR="006A4ACA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Camille" w:date="2015-06-04T11:49:00Z" w:initials="Camille">
    <w:p w:rsidR="00032B74" w:rsidRDefault="00032B74">
      <w:pPr>
        <w:pStyle w:val="CommentText"/>
      </w:pPr>
      <w:r>
        <w:rPr>
          <w:rStyle w:val="CommentReference"/>
        </w:rPr>
        <w:annotationRef/>
      </w:r>
      <w:r>
        <w:t>Sounds a bit defensive</w:t>
      </w:r>
    </w:p>
  </w:comment>
  <w:comment w:id="39" w:author="Camille" w:date="2015-06-04T11:46:00Z" w:initials="Camille">
    <w:p w:rsidR="00032B74" w:rsidRDefault="00032B74">
      <w:pPr>
        <w:pStyle w:val="CommentText"/>
      </w:pPr>
      <w:r>
        <w:rPr>
          <w:rStyle w:val="CommentReference"/>
        </w:rPr>
        <w:annotationRef/>
      </w:r>
      <w:r>
        <w:t>You haven’t explained this in either doc. In the proposal you talk of regime shifts, which is slightly different.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Marath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6A4ACA"/>
    <w:rsid w:val="00032B74"/>
    <w:rsid w:val="005A3C31"/>
    <w:rsid w:val="006933AC"/>
    <w:rsid w:val="006A4ACA"/>
    <w:rsid w:val="008B0EE9"/>
    <w:rsid w:val="009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uppressAutoHyphens/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Marath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Marathi"/>
    </w:r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/>
      <w:bCs/>
      <w:sz w:val="20"/>
      <w:szCs w:val="20"/>
    </w:rPr>
  </w:style>
  <w:style w:type="paragraph" w:customStyle="1" w:styleId="Footnote">
    <w:name w:val="Footnote"/>
    <w:basedOn w:val="Normal"/>
    <w:uiPriority w:val="9"/>
    <w:unhideWhenUsed/>
    <w:qFormat/>
  </w:style>
  <w:style w:type="paragraph" w:customStyle="1" w:styleId="DefinitionTerm">
    <w:name w:val="Definition Term"/>
    <w:basedOn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pPr>
      <w:shd w:val="clear" w:color="auto" w:fill="F8F8F8"/>
    </w:pPr>
  </w:style>
  <w:style w:type="character" w:styleId="CommentReference">
    <w:name w:val="annotation reference"/>
    <w:basedOn w:val="DefaultParagraphFont"/>
    <w:rsid w:val="00032B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2B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2B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32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32B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032B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2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compt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ylianakislab.org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oufferlab.org/" TargetMode="Externa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://www.stockholmresilience.org/21/contact/staff/1-15-2008-folk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arcs-cen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 - Ecosystem responses to escalating drivers: linking species interactions and resilience</vt:lpstr>
    </vt:vector>
  </TitlesOfParts>
  <Company>HP</Company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- Ecosystem responses to escalating drivers: linking species interactions and resilience</dc:title>
  <dc:creator>Fernando Cagua</dc:creator>
  <cp:lastModifiedBy>Camille</cp:lastModifiedBy>
  <cp:revision>2</cp:revision>
  <dcterms:created xsi:type="dcterms:W3CDTF">2015-06-03T23:54:00Z</dcterms:created>
  <dcterms:modified xsi:type="dcterms:W3CDTF">2015-06-03T23:54:00Z</dcterms:modified>
  <dc:language>en-NZ</dc:language>
</cp:coreProperties>
</file>