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3E76E" w14:textId="77777777" w:rsidR="00D95542" w:rsidRDefault="0054693A">
      <w:pPr>
        <w:pStyle w:val="Title"/>
      </w:pPr>
      <w:r>
        <w:t>How species interactions shape ecological resilience?</w:t>
      </w:r>
    </w:p>
    <w:p w14:paraId="61E231F6" w14:textId="77777777" w:rsidR="00D95542" w:rsidRDefault="0054693A">
      <w:pPr>
        <w:pStyle w:val="Author"/>
      </w:pPr>
      <w:r>
        <w:t>Fernando Cagua</w:t>
      </w:r>
    </w:p>
    <w:p w14:paraId="3DA3A3C0" w14:textId="77777777" w:rsidR="00D95542" w:rsidRDefault="00D95542">
      <w:pPr>
        <w:pStyle w:val="Compact"/>
      </w:pPr>
    </w:p>
    <w:p w14:paraId="49CDE07B" w14:textId="77777777" w:rsidR="00D95542" w:rsidRDefault="0054693A">
      <w:r>
        <w:t>Natural ecosystems provide important services---like food and water---</w:t>
      </w:r>
      <w:ins w:id="0" w:author="Jose E" w:date="2015-06-30T11:00:00Z">
        <w:r>
          <w:t xml:space="preserve"> that </w:t>
        </w:r>
      </w:ins>
      <w:r>
        <w:t>we depend on to a large extent. The functioning of the ecosystems that produce these services is determined by the network of interactions between the species that inhabit them. Much like the failure of a single key financial institution can trigger unexpected crashes on the stock market, human pressures---</w:t>
      </w:r>
      <w:ins w:id="1" w:author="Jose E" w:date="2015-06-30T11:01:00Z">
        <w:r>
          <w:t>such as</w:t>
        </w:r>
      </w:ins>
      <w:del w:id="2" w:author="Jose E" w:date="2015-06-30T11:01:00Z">
        <w:r w:rsidDel="0054693A">
          <w:delText>like</w:delText>
        </w:r>
      </w:del>
      <w:r>
        <w:t xml:space="preserve"> biological invasions---can cause sudden collapses that severely undermine the provisioning of ecosystem services. </w:t>
      </w:r>
      <w:commentRangeStart w:id="3"/>
      <w:r>
        <w:t>Despite</w:t>
      </w:r>
      <w:commentRangeEnd w:id="3"/>
      <w:r>
        <w:rPr>
          <w:rStyle w:val="CommentReference"/>
        </w:rPr>
        <w:commentReference w:id="3"/>
      </w:r>
      <w:r>
        <w:t xml:space="preserve"> its importance, we do not completely understand the dynamics that make ecosystems resilient to collapses. To answer this question I will focus on mutually beneficial interactions, like those between plants and their pollinators, and a combination of empirical data, computer simulations and ecological theory. My proposed research aims to quantify the role played by species interactions on determining the resilience of ecosystems, and consequently why, when and how collapses occur.</w:t>
      </w:r>
    </w:p>
    <w:p w14:paraId="7A299F74" w14:textId="77777777" w:rsidR="00D95542" w:rsidRDefault="00D95542"/>
    <w:p w14:paraId="29D71E00" w14:textId="77777777" w:rsidR="00D95542" w:rsidRDefault="00D95542"/>
    <w:p w14:paraId="3CA6BF64" w14:textId="77777777" w:rsidR="00D95542" w:rsidRDefault="0054693A">
      <w:pPr>
        <w:pStyle w:val="Heading2"/>
      </w:pPr>
      <w:bookmarkStart w:id="4" w:name="research-proposal"/>
      <w:bookmarkEnd w:id="4"/>
      <w:r>
        <w:t>Research Proposal</w:t>
      </w:r>
    </w:p>
    <w:p w14:paraId="64092D8D" w14:textId="77777777" w:rsidR="00D95542" w:rsidRDefault="0054693A">
      <w:commentRangeStart w:id="5"/>
      <w:r>
        <w:t>Unfortunately,</w:t>
      </w:r>
      <w:commentRangeEnd w:id="5"/>
      <w:r>
        <w:rPr>
          <w:rStyle w:val="CommentReference"/>
        </w:rPr>
        <w:commentReference w:id="5"/>
      </w:r>
      <w:r>
        <w:t xml:space="preserve"> the frequency of undesired ecosystem collapses---like the (often sudden) shift from a transparent to a turbid lake or from a self-sustaining fishery to a collapsed one---is dramatically increasing</w:t>
      </w:r>
      <w:r>
        <w:rPr>
          <w:vertAlign w:val="superscript"/>
        </w:rPr>
        <w:t>1</w:t>
      </w:r>
      <w:r>
        <w:t>. From food and freshwater production, to recreation and carbon sequestration, ecosystems provide a wide range of services of considerable value. When ecosystem resilience is limited, however, breakdowns are more likely, and their ability to provide those services we depend on is endangered. A necessary step to anticipate, prevent and reverse ecosystem collapse, is to understand the processes that support or undermine ecosystem resilience</w:t>
      </w:r>
      <w:r>
        <w:rPr>
          <w:vertAlign w:val="superscript"/>
        </w:rPr>
        <w:t>2,3</w:t>
      </w:r>
      <w:r>
        <w:t>.</w:t>
      </w:r>
    </w:p>
    <w:p w14:paraId="4F256C56" w14:textId="77777777" w:rsidR="00D95542" w:rsidRDefault="0054693A">
      <w:r>
        <w:t>Resilience is related to the amount of disturbance that an ecosystem could withstand without collapsing, or, in ecological jargon, tipping into a regime shift---a large, persistent transformation in its functioning and structure</w:t>
      </w:r>
      <w:r>
        <w:rPr>
          <w:vertAlign w:val="superscript"/>
        </w:rPr>
        <w:t>4,5</w:t>
      </w:r>
      <w:r>
        <w:t>. Ecosystem functioning and structure are largely determined by the network of interactions formed by species in an ecological community</w:t>
      </w:r>
      <w:r>
        <w:rPr>
          <w:vertAlign w:val="superscript"/>
        </w:rPr>
        <w:t>3,6–8</w:t>
      </w:r>
      <w:r>
        <w:t xml:space="preserve">. Since these factors ultimately determine the ecosystem response to disturbances, </w:t>
      </w:r>
      <w:r>
        <w:rPr>
          <w:b/>
        </w:rPr>
        <w:t>the overall objective of my proposed research is to quantify the role played by species interactions in modulating ecosystem resilience</w:t>
      </w:r>
      <w:r>
        <w:t>.</w:t>
      </w:r>
    </w:p>
    <w:p w14:paraId="69BA1195" w14:textId="77777777" w:rsidR="00D95542" w:rsidRDefault="0054693A">
      <w:r>
        <w:t>Because of its importance for food production and the maintenance of global biodiversity</w:t>
      </w:r>
      <w:r>
        <w:rPr>
          <w:vertAlign w:val="superscript"/>
        </w:rPr>
        <w:t>6,9,10</w:t>
      </w:r>
      <w:r>
        <w:t xml:space="preserve">, I will focus on the network of mutualistic interactions between </w:t>
      </w:r>
      <w:r>
        <w:lastRenderedPageBreak/>
        <w:t>plants and pollinators. Despite its significance, we do not know how vulnerable pollination systems are to biotic invasions---an important component of human-caused global change</w:t>
      </w:r>
      <w:r>
        <w:rPr>
          <w:vertAlign w:val="superscript"/>
        </w:rPr>
        <w:t>11</w:t>
      </w:r>
      <w:r>
        <w:t xml:space="preserve">. </w:t>
      </w:r>
      <w:r>
        <w:rPr>
          <w:i/>
        </w:rPr>
        <w:t>The first objective of my research is to determine how the properties of a network determine the susceptibility and resilience of an ecosystem to biotic invasions</w:t>
      </w:r>
      <w:r>
        <w:t>. Nevertheless, ecosystem pressures rarely act on isolation. It has been shown that biotic invasions often occur in ecosystems that have already been degraded by species removal</w:t>
      </w:r>
      <w:r>
        <w:rPr>
          <w:vertAlign w:val="superscript"/>
        </w:rPr>
        <w:t>12</w:t>
      </w:r>
      <w:r>
        <w:t xml:space="preserve">. </w:t>
      </w:r>
      <w:r>
        <w:rPr>
          <w:i/>
        </w:rPr>
        <w:t>My second objective is to determine the compound effect of biodiversity loss and invasive species on the resilience of an ecosystem</w:t>
      </w:r>
      <w:r>
        <w:t>. To answer these questions, I will use a combination of previously collected empirical data, complex-network theory---built upon tools from statistical physics and the social sciences</w:t>
      </w:r>
      <w:r>
        <w:rPr>
          <w:vertAlign w:val="superscript"/>
        </w:rPr>
        <w:t>13,14</w:t>
      </w:r>
      <w:r>
        <w:t>, and computer simulations of the species populations in the community</w:t>
      </w:r>
      <w:r>
        <w:rPr>
          <w:vertAlign w:val="superscript"/>
        </w:rPr>
        <w:t>15,16</w:t>
      </w:r>
      <w:r>
        <w:t>. In particular, I will contrast the structural (complex networks) and dynamical (population models) properties of the real and simulated ecosystems under different invasion/defaunation conditions</w:t>
      </w:r>
      <w:r>
        <w:rPr>
          <w:vertAlign w:val="superscript"/>
        </w:rPr>
        <w:t>17–19</w:t>
      </w:r>
      <w:r>
        <w:t>, and evaluate their effects on ecosystem resilience.</w:t>
      </w:r>
    </w:p>
    <w:p w14:paraId="22416203" w14:textId="77777777" w:rsidR="00D95542" w:rsidRDefault="0054693A">
      <w:r>
        <w:t>My scientific career, both in academia and the non-for-profit sector, has been largely centered on an empirical approach to conservation ecology. However, over the last years, I have realised that in order to achieve my main personal and professional goal---to gain a deeper understanding, and ultimately improve the management, of the ecosystems I love---I need to incorporate fundamental ecological theory.</w:t>
      </w:r>
    </w:p>
    <w:p w14:paraId="4159E19C" w14:textId="77777777" w:rsidR="00D95542" w:rsidRDefault="0054693A">
      <w:r>
        <w:t xml:space="preserve">The first two objectives of my thesis are designed to answer underlying questions of resilience theory, however </w:t>
      </w:r>
      <w:r>
        <w:rPr>
          <w:i/>
        </w:rPr>
        <w:t>my third objective is to translate the gained insight into useful lessons for ecosystem management</w:t>
      </w:r>
      <w:r>
        <w:t>. Ecosystems are complex, non-linear systems that are very difficult to control. However, recent work in theoretical physics has highlighted the possibility of regulating a complex system by inducing perturbations that compensate for previous disturbances</w:t>
      </w:r>
      <w:r>
        <w:rPr>
          <w:vertAlign w:val="superscript"/>
        </w:rPr>
        <w:t>20</w:t>
      </w:r>
      <w:r>
        <w:t>. I propose to build upon this findings, to determine the optimal set of species---from a feasibility and effectiveness perspective---that are required to modify an ecosystem state. To rescue ecosystems from the brink of collapse and recovering them from undesired shifts is a major goal in conservation science. Finding a way in which realistic targeted actions on a specific subset of species can maximise the ecosystem resilience, will bring us much closer to that goal. In a world of constant change, building resilience is our best insurance against losing the ecosystem services we value and depend on.</w:t>
      </w:r>
    </w:p>
    <w:p w14:paraId="3030F351" w14:textId="77777777" w:rsidR="00D95542" w:rsidRDefault="00D95542"/>
    <w:p w14:paraId="60F33581" w14:textId="77777777" w:rsidR="00D95542" w:rsidRDefault="0054693A">
      <w:pPr>
        <w:pStyle w:val="Heading2"/>
      </w:pPr>
      <w:bookmarkStart w:id="6" w:name="impact-statement"/>
      <w:bookmarkEnd w:id="6"/>
      <w:r>
        <w:t>Impact Statement</w:t>
      </w:r>
    </w:p>
    <w:p w14:paraId="6D586FDA" w14:textId="77777777" w:rsidR="00D95542" w:rsidRDefault="0054693A">
      <w:r>
        <w:t>About two thirds of New Zealand plants are pollinated by birds or insects</w:t>
      </w:r>
      <w:r>
        <w:rPr>
          <w:vertAlign w:val="superscript"/>
        </w:rPr>
        <w:t>21</w:t>
      </w:r>
      <w:r>
        <w:t xml:space="preserve">. Moreover, they are responsible for the pollination of iconic native plants </w:t>
      </w:r>
      <w:commentRangeStart w:id="7"/>
      <w:r>
        <w:t>(</w:t>
      </w:r>
      <w:commentRangeEnd w:id="7"/>
      <w:r w:rsidR="00CA36C7">
        <w:rPr>
          <w:rStyle w:val="CommentReference"/>
        </w:rPr>
        <w:commentReference w:id="7"/>
      </w:r>
      <w:r>
        <w:t>like kowhai and pohutukawa), and economically important crops (like kiwifruit, apples and grapes). The depletion of native birds</w:t>
      </w:r>
      <w:r>
        <w:rPr>
          <w:vertAlign w:val="superscript"/>
        </w:rPr>
        <w:t>22</w:t>
      </w:r>
      <w:proofErr w:type="gramStart"/>
      <w:r>
        <w:rPr>
          <w:vertAlign w:val="superscript"/>
        </w:rPr>
        <w:t>,23</w:t>
      </w:r>
      <w:proofErr w:type="gramEnd"/>
      <w:r>
        <w:t xml:space="preserve"> is a prime example of how </w:t>
      </w:r>
      <w:commentRangeStart w:id="8"/>
      <w:r>
        <w:t>pollination</w:t>
      </w:r>
      <w:commentRangeEnd w:id="8"/>
      <w:r w:rsidR="00CA36C7">
        <w:rPr>
          <w:rStyle w:val="CommentReference"/>
        </w:rPr>
        <w:commentReference w:id="8"/>
      </w:r>
      <w:r>
        <w:t xml:space="preserve"> systems in New Zealand are loosing key pollinators, plants and habitats</w:t>
      </w:r>
      <w:r>
        <w:rPr>
          <w:vertAlign w:val="superscript"/>
        </w:rPr>
        <w:t>21</w:t>
      </w:r>
      <w:r>
        <w:t>. At the same time they are being disrupted by naturalised or invasive species</w:t>
      </w:r>
      <w:r>
        <w:rPr>
          <w:vertAlign w:val="superscript"/>
        </w:rPr>
        <w:t>21</w:t>
      </w:r>
      <w:r>
        <w:t xml:space="preserve">: </w:t>
      </w:r>
      <w:commentRangeStart w:id="9"/>
      <w:r>
        <w:t xml:space="preserve">50% of </w:t>
      </w:r>
      <w:r>
        <w:lastRenderedPageBreak/>
        <w:t>plant species in New Zealand are introduced</w:t>
      </w:r>
      <w:commentRangeEnd w:id="9"/>
      <w:r w:rsidR="00CA36C7">
        <w:rPr>
          <w:rStyle w:val="CommentReference"/>
        </w:rPr>
        <w:commentReference w:id="9"/>
      </w:r>
      <w:r>
        <w:rPr>
          <w:vertAlign w:val="superscript"/>
        </w:rPr>
        <w:t>24</w:t>
      </w:r>
      <w:r>
        <w:t>, and imported social bees are now an important component of pollinator fauna</w:t>
      </w:r>
      <w:r>
        <w:rPr>
          <w:vertAlign w:val="superscript"/>
        </w:rPr>
        <w:t>25</w:t>
      </w:r>
      <w:proofErr w:type="gramStart"/>
      <w:r>
        <w:rPr>
          <w:vertAlign w:val="superscript"/>
        </w:rPr>
        <w:t>,26</w:t>
      </w:r>
      <w:proofErr w:type="gramEnd"/>
      <w:r>
        <w:t>. This, in combination with low levels of pollinator diversity makes New Zealand flora</w:t>
      </w:r>
      <w:del w:id="10" w:author="Jose E" w:date="2015-06-30T11:15:00Z">
        <w:r w:rsidDel="00CA36C7">
          <w:delText xml:space="preserve"> is</w:delText>
        </w:r>
      </w:del>
      <w:r>
        <w:t xml:space="preserve"> particularly vulnerable to declines in pollination </w:t>
      </w:r>
      <w:commentRangeStart w:id="11"/>
      <w:r>
        <w:t>services</w:t>
      </w:r>
      <w:commentRangeEnd w:id="11"/>
      <w:r w:rsidR="00CA36C7">
        <w:rPr>
          <w:rStyle w:val="CommentReference"/>
        </w:rPr>
        <w:commentReference w:id="11"/>
      </w:r>
      <w:r>
        <w:rPr>
          <w:vertAlign w:val="superscript"/>
        </w:rPr>
        <w:t>21,26</w:t>
      </w:r>
      <w:r>
        <w:t>. Also, in contrast with other locations, pollination networks in New Zealand are dominated by generalist species</w:t>
      </w:r>
      <w:r>
        <w:rPr>
          <w:vertAlign w:val="superscript"/>
        </w:rPr>
        <w:t>27,28</w:t>
      </w:r>
      <w:r>
        <w:t>---plants that attract a wide range of pollinator species, and pollinators that visit a wide range of plants. The research I propose will help elucidate how these structural differences affect the resilience of New Zealand's pollination systems, especially when considering that original ecosystems have been changed both by extinctions and invasive species.</w:t>
      </w:r>
    </w:p>
    <w:p w14:paraId="74C7DDCD" w14:textId="77777777" w:rsidR="00D95542" w:rsidRDefault="0054693A">
      <w:r>
        <w:t>My proposed research is centered on systems and drivers that are particularly important for New Zealand</w:t>
      </w:r>
      <w:ins w:id="12" w:author="Jose E" w:date="2015-06-30T11:16:00Z">
        <w:r w:rsidR="00CA36C7">
          <w:t>,</w:t>
        </w:r>
      </w:ins>
      <w:r>
        <w:t xml:space="preserve"> but </w:t>
      </w:r>
      <w:ins w:id="13" w:author="Jose E" w:date="2015-06-30T11:16:00Z">
        <w:r w:rsidR="00CA36C7">
          <w:t xml:space="preserve">also </w:t>
        </w:r>
      </w:ins>
      <w:r>
        <w:t>have international relevance. First, mutualistic plant-pollinator networks are pivotal for the maintenance of biodiversity and crop production</w:t>
      </w:r>
      <w:r>
        <w:rPr>
          <w:vertAlign w:val="superscript"/>
        </w:rPr>
        <w:t>9</w:t>
      </w:r>
      <w:proofErr w:type="gramStart"/>
      <w:r>
        <w:rPr>
          <w:vertAlign w:val="superscript"/>
        </w:rPr>
        <w:t>,10</w:t>
      </w:r>
      <w:proofErr w:type="gramEnd"/>
      <w:r>
        <w:t>.</w:t>
      </w:r>
      <w:ins w:id="14" w:author="Jose E" w:date="2015-06-30T11:18:00Z">
        <w:r w:rsidR="00CA36C7">
          <w:t xml:space="preserve"> </w:t>
        </w:r>
      </w:ins>
      <w:del w:id="15" w:author="Jose E" w:date="2015-06-30T11:17:00Z">
        <w:r w:rsidDel="00CA36C7">
          <w:delText xml:space="preserve"> And </w:delText>
        </w:r>
      </w:del>
      <w:ins w:id="16" w:author="Jose E" w:date="2015-06-30T11:18:00Z">
        <w:r w:rsidR="00CA36C7">
          <w:t>S</w:t>
        </w:r>
      </w:ins>
      <w:r>
        <w:t xml:space="preserve">econd, biotic invasions along with defaunation are top </w:t>
      </w:r>
      <w:proofErr w:type="gramStart"/>
      <w:r>
        <w:t>components</w:t>
      </w:r>
      <w:proofErr w:type="gramEnd"/>
      <w:r>
        <w:t xml:space="preserve"> of human-caused global change that have planetary reach, </w:t>
      </w:r>
      <w:commentRangeStart w:id="17"/>
      <w:r>
        <w:t>but from which New Zealand has both especially suffered and remains notably vulnerable</w:t>
      </w:r>
      <w:r>
        <w:rPr>
          <w:vertAlign w:val="superscript"/>
        </w:rPr>
        <w:t>11</w:t>
      </w:r>
      <w:commentRangeEnd w:id="17"/>
      <w:r w:rsidR="00CA36C7">
        <w:rPr>
          <w:rStyle w:val="CommentReference"/>
        </w:rPr>
        <w:commentReference w:id="17"/>
      </w:r>
      <w:r>
        <w:t>. Understanding how invasions interact with defaunation in ecological networks is a research priority</w:t>
      </w:r>
      <w:del w:id="18" w:author="Jose E" w:date="2015-06-30T11:20:00Z">
        <w:r w:rsidDel="00CA36C7">
          <w:delText>,</w:delText>
        </w:r>
      </w:del>
      <w:r>
        <w:t xml:space="preserve"> and essential for conserving, restoring and managing New Zealand ecosystems</w:t>
      </w:r>
      <w:r>
        <w:rPr>
          <w:vertAlign w:val="superscript"/>
        </w:rPr>
        <w:t>26</w:t>
      </w:r>
      <w:r>
        <w:t>.</w:t>
      </w:r>
    </w:p>
    <w:p w14:paraId="3294F8FC" w14:textId="77777777" w:rsidR="00D95542" w:rsidRDefault="0054693A">
      <w:r>
        <w:t xml:space="preserve">My PhD will take place at </w:t>
      </w:r>
      <w:hyperlink r:id="rId7">
        <w:r>
          <w:rPr>
            <w:rStyle w:val="Link"/>
          </w:rPr>
          <w:t>Dr. Daniel Stouffer's lab</w:t>
        </w:r>
      </w:hyperlink>
      <w:r>
        <w:t xml:space="preserve"> at the University of Canterbury. Dr. Stouffer is a Rutherford Discovery Fellow whose interdisciplinary research group focuses on cutting-edge research on ecological complexity, is quite visible internationally, collaborates widely, and regularly receives visiting scientists from several countries. The theoretical and quantitative tool set I will gain with his supervision is an excellent complement to my professional background, and I have no doubt it will be key for the success of my future research career. Also, my proposed project aligns nicely with the interests of some highly cited researchers with whom collaborations might be very advantageous: </w:t>
      </w:r>
      <w:hyperlink r:id="rId8">
        <w:r>
          <w:rPr>
            <w:rStyle w:val="Link"/>
          </w:rPr>
          <w:t>Jason Tylianakis</w:t>
        </w:r>
      </w:hyperlink>
      <w:r>
        <w:t xml:space="preserve"> (University of Canterbury), </w:t>
      </w:r>
      <w:hyperlink r:id="rId9">
        <w:r>
          <w:rPr>
            <w:rStyle w:val="Link"/>
          </w:rPr>
          <w:t>Jordi Bascompte</w:t>
        </w:r>
      </w:hyperlink>
      <w:r>
        <w:t xml:space="preserve"> (University of Zurich), </w:t>
      </w:r>
      <w:hyperlink r:id="rId10">
        <w:r>
          <w:rPr>
            <w:rStyle w:val="Link"/>
          </w:rPr>
          <w:t>Martin Scheffer</w:t>
        </w:r>
      </w:hyperlink>
      <w:r>
        <w:t xml:space="preserve"> (Wagenigen University), and </w:t>
      </w:r>
      <w:hyperlink r:id="rId11">
        <w:r>
          <w:rPr>
            <w:rStyle w:val="Link"/>
          </w:rPr>
          <w:t>Carl Folke</w:t>
        </w:r>
      </w:hyperlink>
      <w:r>
        <w:t xml:space="preserve"> (Stockholm Resilience Center). As such, I expect there to be a widespread international interest on the scientific outcomes of my research.</w:t>
      </w:r>
    </w:p>
    <w:p w14:paraId="1820AA99" w14:textId="77777777" w:rsidR="00D95542" w:rsidRDefault="0054693A">
      <w:r>
        <w:t>The outcomes of my research will also have direct application to ecosystem management, and subsequent clear conservation benefits for ecosystems in New Zealand and elsewhere. For example, the introduction, and posterior invasion, of stoats in New Zealand was an expensive mistake in which species interactions were not taken into account</w:t>
      </w:r>
      <w:r>
        <w:rPr>
          <w:vertAlign w:val="superscript"/>
        </w:rPr>
        <w:t>29,30</w:t>
      </w:r>
      <w:r>
        <w:t xml:space="preserve">. </w:t>
      </w:r>
      <w:commentRangeStart w:id="19"/>
      <w:r>
        <w:t xml:space="preserve">What is more, although we know the effects of this invasion on some iconic native species, we currently do not understand how the changes on ecosystem dynamics is affecting the resilience of the ecosystems as a whole. </w:t>
      </w:r>
      <w:commentRangeEnd w:id="19"/>
      <w:r w:rsidR="00A4176D">
        <w:rPr>
          <w:rStyle w:val="CommentReference"/>
        </w:rPr>
        <w:commentReference w:id="19"/>
      </w:r>
      <w:r>
        <w:t>The research I propose intends to establish a general theory necessary to answer this question. This is particularly important when the ecosystem response might be inconspicuous until transformation is imminent. By better understanding the dynamics behind species interactions, we will hopefully be better prepared to anticipate, prevent and reverse undesired ecosystem collapses.</w:t>
      </w:r>
    </w:p>
    <w:p w14:paraId="383D7B43" w14:textId="77777777" w:rsidR="00D95542" w:rsidRDefault="00D95542"/>
    <w:p w14:paraId="29AE7E5A" w14:textId="77777777" w:rsidR="00D95542" w:rsidRDefault="0054693A">
      <w:pPr>
        <w:pStyle w:val="Heading2"/>
      </w:pPr>
      <w:bookmarkStart w:id="21" w:name="references"/>
      <w:bookmarkEnd w:id="21"/>
      <w:r>
        <w:lastRenderedPageBreak/>
        <w:t>References</w:t>
      </w:r>
    </w:p>
    <w:p w14:paraId="26320156" w14:textId="77777777" w:rsidR="00D95542" w:rsidRDefault="0054693A">
      <w:pPr>
        <w:pStyle w:val="Bibliography"/>
      </w:pPr>
      <w:r>
        <w:t xml:space="preserve">1.Scheffer, M., Carpenter, S., Foley, J., Folke, C. &amp; Walker, B. Catastrophic shifts in ecosystems. </w:t>
      </w:r>
      <w:r>
        <w:rPr>
          <w:i/>
        </w:rPr>
        <w:t>Nature</w:t>
      </w:r>
      <w:r>
        <w:t xml:space="preserve"> </w:t>
      </w:r>
      <w:r>
        <w:rPr>
          <w:b/>
        </w:rPr>
        <w:t>413,</w:t>
      </w:r>
      <w:r>
        <w:t xml:space="preserve"> 591–596 (2001).</w:t>
      </w:r>
    </w:p>
    <w:p w14:paraId="676A1462" w14:textId="77777777" w:rsidR="00D95542" w:rsidRDefault="0054693A">
      <w:pPr>
        <w:pStyle w:val="Bibliography"/>
      </w:pPr>
      <w:r>
        <w:t xml:space="preserve">2.Hughes, T. P., Bellwood, D. R., Folke, C., Steneck, R. S. &amp; Wilson, J. New paradigms for supporting the resilience of marine ecosystems. </w:t>
      </w:r>
      <w:r>
        <w:rPr>
          <w:i/>
        </w:rPr>
        <w:t>Trends in Ecology &amp; Evolution</w:t>
      </w:r>
      <w:r>
        <w:t xml:space="preserve"> </w:t>
      </w:r>
      <w:r>
        <w:rPr>
          <w:b/>
        </w:rPr>
        <w:t>20,</w:t>
      </w:r>
      <w:r>
        <w:t xml:space="preserve"> (2005).</w:t>
      </w:r>
    </w:p>
    <w:p w14:paraId="6B9CF321" w14:textId="77777777" w:rsidR="00D95542" w:rsidRDefault="0054693A">
      <w:pPr>
        <w:pStyle w:val="Bibliography"/>
      </w:pPr>
      <w:r>
        <w:t xml:space="preserve">3.Tylianakis, J. M., Didham, R. K., Bascompte, J. &amp; Wardle, D. a. Global change and species interactions in terrestrial ecosystems. </w:t>
      </w:r>
      <w:r>
        <w:rPr>
          <w:i/>
        </w:rPr>
        <w:t>Ecology Letters</w:t>
      </w:r>
      <w:r>
        <w:t xml:space="preserve"> </w:t>
      </w:r>
      <w:r>
        <w:rPr>
          <w:b/>
        </w:rPr>
        <w:t>11,</w:t>
      </w:r>
      <w:r>
        <w:t xml:space="preserve"> 1351–1363 (2008).</w:t>
      </w:r>
    </w:p>
    <w:p w14:paraId="7F2818AB" w14:textId="77777777" w:rsidR="00D95542" w:rsidRDefault="0054693A">
      <w:pPr>
        <w:pStyle w:val="Bibliography"/>
      </w:pPr>
      <w:r>
        <w:t xml:space="preserve">4.Holling, C. S. Resilience and Stability of Ecological Systems. </w:t>
      </w:r>
      <w:r>
        <w:rPr>
          <w:i/>
        </w:rPr>
        <w:t>Annual Review of Ecology and Systematics</w:t>
      </w:r>
      <w:r>
        <w:t xml:space="preserve"> </w:t>
      </w:r>
      <w:r>
        <w:rPr>
          <w:b/>
        </w:rPr>
        <w:t>4,</w:t>
      </w:r>
      <w:r>
        <w:t xml:space="preserve"> 1–23 (1973).</w:t>
      </w:r>
    </w:p>
    <w:p w14:paraId="404756AD" w14:textId="77777777" w:rsidR="00D95542" w:rsidRDefault="0054693A">
      <w:pPr>
        <w:pStyle w:val="Bibliography"/>
      </w:pPr>
      <w:r>
        <w:t xml:space="preserve">5.Gunderson, L. H. Ecological resilience - in theory and application. </w:t>
      </w:r>
      <w:r>
        <w:rPr>
          <w:i/>
        </w:rPr>
        <w:t>Annual Review of Ecology and Systematics</w:t>
      </w:r>
      <w:r>
        <w:t xml:space="preserve"> </w:t>
      </w:r>
      <w:r>
        <w:rPr>
          <w:b/>
        </w:rPr>
        <w:t>31,</w:t>
      </w:r>
      <w:r>
        <w:t xml:space="preserve"> 425–439 (2000).</w:t>
      </w:r>
    </w:p>
    <w:p w14:paraId="0BD4FCBF" w14:textId="77777777" w:rsidR="00D95542" w:rsidRDefault="0054693A">
      <w:pPr>
        <w:pStyle w:val="Bibliography"/>
      </w:pPr>
      <w:r>
        <w:t xml:space="preserve">6.Bascompte, J., Jordano, P. &amp; Olesen, J. M. Asymetric Coevolutionary Networks Facilitate Biodiversity Maintenance. </w:t>
      </w:r>
      <w:r>
        <w:rPr>
          <w:i/>
        </w:rPr>
        <w:t>Science</w:t>
      </w:r>
      <w:r>
        <w:t xml:space="preserve"> </w:t>
      </w:r>
      <w:r>
        <w:rPr>
          <w:b/>
        </w:rPr>
        <w:t>312,</w:t>
      </w:r>
      <w:r>
        <w:t xml:space="preserve"> 431–433 (2006).</w:t>
      </w:r>
    </w:p>
    <w:p w14:paraId="04F0F352" w14:textId="77777777" w:rsidR="00D95542" w:rsidRDefault="0054693A">
      <w:pPr>
        <w:pStyle w:val="Bibliography"/>
      </w:pPr>
      <w:r>
        <w:t xml:space="preserve">7.Dobson, A. </w:t>
      </w:r>
      <w:r>
        <w:rPr>
          <w:i/>
        </w:rPr>
        <w:t>et al.</w:t>
      </w:r>
      <w:r>
        <w:t xml:space="preserve"> Habitat loss, trophic collapse, and the decline of ecosystem services. </w:t>
      </w:r>
      <w:r>
        <w:rPr>
          <w:i/>
        </w:rPr>
        <w:t>Ecology</w:t>
      </w:r>
      <w:r>
        <w:t xml:space="preserve"> </w:t>
      </w:r>
      <w:r>
        <w:rPr>
          <w:b/>
        </w:rPr>
        <w:t>87,</w:t>
      </w:r>
      <w:r>
        <w:t xml:space="preserve"> 1915–1924 (2006).</w:t>
      </w:r>
    </w:p>
    <w:p w14:paraId="2AB352A7" w14:textId="77777777" w:rsidR="00D95542" w:rsidRDefault="0054693A">
      <w:pPr>
        <w:pStyle w:val="Bibliography"/>
      </w:pPr>
      <w:r>
        <w:t xml:space="preserve">8.Reiss, J., Bridle, J. R., Montoya, J. M. &amp; Woodward, G. Emerging horizons in biodiversity and ecosystem functioning research. </w:t>
      </w:r>
      <w:r>
        <w:rPr>
          <w:i/>
        </w:rPr>
        <w:t>Trends in Ecology &amp; Evolution</w:t>
      </w:r>
      <w:r>
        <w:t xml:space="preserve"> </w:t>
      </w:r>
      <w:r>
        <w:rPr>
          <w:b/>
        </w:rPr>
        <w:t>24,</w:t>
      </w:r>
      <w:r>
        <w:t xml:space="preserve"> 505–514 (2009).</w:t>
      </w:r>
    </w:p>
    <w:p w14:paraId="3C769D8C" w14:textId="77777777" w:rsidR="00D95542" w:rsidRDefault="0054693A">
      <w:pPr>
        <w:pStyle w:val="Bibliography"/>
      </w:pPr>
      <w:r>
        <w:t xml:space="preserve">9.Bascompte, J. &amp; Jordano, P. Plant-Animal Mutualistic Networks: The Architecture of Biodiversity. </w:t>
      </w:r>
      <w:r>
        <w:rPr>
          <w:i/>
        </w:rPr>
        <w:t>Annual Review of Ecology, Evolution, and Systematics</w:t>
      </w:r>
      <w:r>
        <w:t xml:space="preserve"> </w:t>
      </w:r>
      <w:r>
        <w:rPr>
          <w:b/>
        </w:rPr>
        <w:t>38,</w:t>
      </w:r>
      <w:r>
        <w:t xml:space="preserve"> 567–593 (2007).</w:t>
      </w:r>
    </w:p>
    <w:p w14:paraId="2D86C546" w14:textId="77777777" w:rsidR="00D95542" w:rsidRDefault="0054693A">
      <w:pPr>
        <w:pStyle w:val="Bibliography"/>
      </w:pPr>
      <w:r>
        <w:t xml:space="preserve">10.Klein, A. M. </w:t>
      </w:r>
      <w:r>
        <w:rPr>
          <w:i/>
        </w:rPr>
        <w:t>et al.</w:t>
      </w:r>
      <w:r>
        <w:t xml:space="preserve"> Importance of pollinators in changing landscapes for world crops. </w:t>
      </w:r>
      <w:r>
        <w:rPr>
          <w:i/>
        </w:rPr>
        <w:t>Proceedings of the Royal Society B: Biological Sciences</w:t>
      </w:r>
      <w:r>
        <w:t xml:space="preserve"> </w:t>
      </w:r>
      <w:r>
        <w:rPr>
          <w:b/>
        </w:rPr>
        <w:t>274,</w:t>
      </w:r>
      <w:r>
        <w:t xml:space="preserve"> 303–313 (2007).</w:t>
      </w:r>
    </w:p>
    <w:p w14:paraId="264AD7DC" w14:textId="77777777" w:rsidR="00D95542" w:rsidRDefault="0054693A">
      <w:pPr>
        <w:pStyle w:val="Bibliography"/>
      </w:pPr>
      <w:r>
        <w:t xml:space="preserve">11.Vitousek, P. M., D’Antonio, C. M., Loope, L. L., Rejmánek, M. &amp; Westbrooks, R. Introduced species: A significant component of human-caused global change. </w:t>
      </w:r>
      <w:r>
        <w:rPr>
          <w:i/>
        </w:rPr>
        <w:t>New Zealand Journal of Ecology</w:t>
      </w:r>
      <w:r>
        <w:t xml:space="preserve"> </w:t>
      </w:r>
      <w:r>
        <w:rPr>
          <w:b/>
        </w:rPr>
        <w:t>21,</w:t>
      </w:r>
      <w:r>
        <w:t xml:space="preserve"> 1–16 (1997).</w:t>
      </w:r>
    </w:p>
    <w:p w14:paraId="2047ED10" w14:textId="77777777" w:rsidR="00D95542" w:rsidRDefault="0054693A">
      <w:pPr>
        <w:pStyle w:val="Bibliography"/>
      </w:pPr>
      <w:r>
        <w:t xml:space="preserve">12.Bennett, S., Wernberg, T., Harvey, E. S., Santana-Garcon, J. &amp; Saunders, B. J. Tropical herbivores provide resilience to a climate-mediated phase shift on temperate reefs. </w:t>
      </w:r>
      <w:r>
        <w:rPr>
          <w:i/>
        </w:rPr>
        <w:t>Ecology Letters</w:t>
      </w:r>
      <w:r>
        <w:t xml:space="preserve"> </w:t>
      </w:r>
      <w:r>
        <w:rPr>
          <w:b/>
        </w:rPr>
        <w:t>18,</w:t>
      </w:r>
      <w:r>
        <w:t xml:space="preserve"> 714–723 (2015).</w:t>
      </w:r>
    </w:p>
    <w:p w14:paraId="025E4600" w14:textId="77777777" w:rsidR="00D95542" w:rsidRDefault="0054693A">
      <w:pPr>
        <w:pStyle w:val="Bibliography"/>
      </w:pPr>
      <w:r>
        <w:t xml:space="preserve">13.Strogatz, S. H. Exploring complex networks. </w:t>
      </w:r>
      <w:r>
        <w:rPr>
          <w:i/>
        </w:rPr>
        <w:t>Nature</w:t>
      </w:r>
      <w:r>
        <w:t xml:space="preserve"> </w:t>
      </w:r>
      <w:r>
        <w:rPr>
          <w:b/>
        </w:rPr>
        <w:t>410,</w:t>
      </w:r>
      <w:r>
        <w:t xml:space="preserve"> 268–276 (2001).</w:t>
      </w:r>
    </w:p>
    <w:p w14:paraId="75B0108A" w14:textId="77777777" w:rsidR="00D95542" w:rsidRDefault="0054693A">
      <w:pPr>
        <w:pStyle w:val="Bibliography"/>
      </w:pPr>
      <w:r>
        <w:t xml:space="preserve">14.Newman, M. E. J. The structure and function of complex networks. </w:t>
      </w:r>
      <w:r>
        <w:rPr>
          <w:i/>
        </w:rPr>
        <w:t>SIAM Review</w:t>
      </w:r>
      <w:r>
        <w:t xml:space="preserve"> </w:t>
      </w:r>
      <w:r>
        <w:rPr>
          <w:b/>
        </w:rPr>
        <w:t>45,</w:t>
      </w:r>
      <w:r>
        <w:t xml:space="preserve"> 167–256 (2003).</w:t>
      </w:r>
    </w:p>
    <w:p w14:paraId="7E777438" w14:textId="77777777" w:rsidR="00D95542" w:rsidRDefault="0054693A">
      <w:pPr>
        <w:pStyle w:val="Bibliography"/>
      </w:pPr>
      <w:r>
        <w:t xml:space="preserve">15.Bastolla, U. </w:t>
      </w:r>
      <w:r>
        <w:rPr>
          <w:i/>
        </w:rPr>
        <w:t>et al.</w:t>
      </w:r>
      <w:r>
        <w:t xml:space="preserve"> The architecture of mutualistic networks minimizes competition and increases biodiversity. </w:t>
      </w:r>
      <w:r>
        <w:rPr>
          <w:i/>
        </w:rPr>
        <w:t>Nature</w:t>
      </w:r>
      <w:r>
        <w:t xml:space="preserve"> </w:t>
      </w:r>
      <w:r>
        <w:rPr>
          <w:b/>
        </w:rPr>
        <w:t>458,</w:t>
      </w:r>
      <w:r>
        <w:t xml:space="preserve"> 1018–1020 (2009).</w:t>
      </w:r>
    </w:p>
    <w:p w14:paraId="47B28373" w14:textId="77777777" w:rsidR="00D95542" w:rsidRDefault="0054693A">
      <w:pPr>
        <w:pStyle w:val="Bibliography"/>
      </w:pPr>
      <w:r>
        <w:lastRenderedPageBreak/>
        <w:t xml:space="preserve">16.Garcia-Algarra, J., Galeano, J., Pastor, J. M., Iriondo, J. M. &amp; Ramasco, J. J. Rethinking the logistic approach for population dynamics of mutualistic interactions. </w:t>
      </w:r>
      <w:r>
        <w:rPr>
          <w:i/>
        </w:rPr>
        <w:t>Journal of Theoretical Biology</w:t>
      </w:r>
      <w:r>
        <w:t xml:space="preserve"> </w:t>
      </w:r>
      <w:r>
        <w:rPr>
          <w:b/>
        </w:rPr>
        <w:t>363,</w:t>
      </w:r>
      <w:r>
        <w:t xml:space="preserve"> 13 (2013).</w:t>
      </w:r>
    </w:p>
    <w:p w14:paraId="2669BD67" w14:textId="77777777" w:rsidR="00D95542" w:rsidRDefault="0054693A">
      <w:pPr>
        <w:pStyle w:val="Bibliography"/>
      </w:pPr>
      <w:r>
        <w:t xml:space="preserve">17.Romanuk, T. N. </w:t>
      </w:r>
      <w:r>
        <w:rPr>
          <w:i/>
        </w:rPr>
        <w:t>et al.</w:t>
      </w:r>
      <w:r>
        <w:t xml:space="preserve"> Predicting invasion success in complex ecological networks. </w:t>
      </w:r>
      <w:r>
        <w:rPr>
          <w:i/>
        </w:rPr>
        <w:t>Philosophical transactions of the Royal Society of London. Series B, Biological sciences</w:t>
      </w:r>
      <w:r>
        <w:t xml:space="preserve"> </w:t>
      </w:r>
      <w:r>
        <w:rPr>
          <w:b/>
        </w:rPr>
        <w:t>364,</w:t>
      </w:r>
      <w:r>
        <w:t xml:space="preserve"> 1743–1754 (2009).</w:t>
      </w:r>
    </w:p>
    <w:p w14:paraId="4193DE1A" w14:textId="77777777" w:rsidR="00D95542" w:rsidRDefault="0054693A">
      <w:pPr>
        <w:pStyle w:val="Bibliography"/>
      </w:pPr>
      <w:r>
        <w:t xml:space="preserve">18.Rohr, R. P., Saavedra, S. &amp; Bascompte, J. On the structural stability of mutualistic systems. </w:t>
      </w:r>
      <w:r>
        <w:rPr>
          <w:i/>
        </w:rPr>
        <w:t>Science</w:t>
      </w:r>
      <w:r>
        <w:t xml:space="preserve"> </w:t>
      </w:r>
      <w:r>
        <w:rPr>
          <w:b/>
        </w:rPr>
        <w:t>345,</w:t>
      </w:r>
      <w:r>
        <w:t xml:space="preserve"> 1253497 (2014).</w:t>
      </w:r>
    </w:p>
    <w:p w14:paraId="60BC626F" w14:textId="77777777" w:rsidR="00D95542" w:rsidRDefault="0054693A">
      <w:pPr>
        <w:pStyle w:val="Bibliography"/>
      </w:pPr>
      <w:r>
        <w:t xml:space="preserve">19.Tylianakis, J. M. &amp; Coux, C. Tipping points in ecological networks. </w:t>
      </w:r>
      <w:r>
        <w:rPr>
          <w:i/>
        </w:rPr>
        <w:t>Trends in Plant Science</w:t>
      </w:r>
      <w:r>
        <w:t xml:space="preserve"> </w:t>
      </w:r>
      <w:r>
        <w:rPr>
          <w:b/>
        </w:rPr>
        <w:t>19,</w:t>
      </w:r>
      <w:r>
        <w:t xml:space="preserve"> 281–283 (2014).</w:t>
      </w:r>
    </w:p>
    <w:p w14:paraId="3619381B" w14:textId="77777777" w:rsidR="00D95542" w:rsidRDefault="0054693A">
      <w:pPr>
        <w:pStyle w:val="Bibliography"/>
      </w:pPr>
      <w:r>
        <w:t xml:space="preserve">20.Cornelius, S. P., Kath, W. L. &amp; Motter, A. E. Realistic control of network dynamics. </w:t>
      </w:r>
      <w:r>
        <w:rPr>
          <w:i/>
        </w:rPr>
        <w:t>Nature Communications</w:t>
      </w:r>
      <w:r>
        <w:t xml:space="preserve"> </w:t>
      </w:r>
      <w:r>
        <w:rPr>
          <w:b/>
        </w:rPr>
        <w:t>4,</w:t>
      </w:r>
      <w:r>
        <w:t xml:space="preserve"> 1942 (2013).</w:t>
      </w:r>
    </w:p>
    <w:p w14:paraId="008A4059" w14:textId="77777777" w:rsidR="00D95542" w:rsidRDefault="0054693A">
      <w:pPr>
        <w:pStyle w:val="Bibliography"/>
      </w:pPr>
      <w:r>
        <w:t xml:space="preserve">21.Cox, P. A. &amp; Elmqvist, T. Pollinator extinction in the Pacific Islands. </w:t>
      </w:r>
      <w:r>
        <w:rPr>
          <w:i/>
        </w:rPr>
        <w:t>Conservation Biology</w:t>
      </w:r>
      <w:r>
        <w:t xml:space="preserve"> </w:t>
      </w:r>
      <w:r>
        <w:rPr>
          <w:b/>
        </w:rPr>
        <w:t>14,</w:t>
      </w:r>
      <w:r>
        <w:t xml:space="preserve"> 1237–1239 (2000).</w:t>
      </w:r>
    </w:p>
    <w:p w14:paraId="52D35652" w14:textId="77777777" w:rsidR="00D95542" w:rsidRDefault="0054693A">
      <w:pPr>
        <w:pStyle w:val="Bibliography"/>
      </w:pPr>
      <w:r>
        <w:t xml:space="preserve">22.Anderson, S. H. The relative importance of birds and insects as pollinators of the New Zealand flora. </w:t>
      </w:r>
      <w:r>
        <w:rPr>
          <w:i/>
        </w:rPr>
        <w:t>New Zealand Journal of Ecology</w:t>
      </w:r>
      <w:r>
        <w:t xml:space="preserve"> </w:t>
      </w:r>
      <w:r>
        <w:rPr>
          <w:b/>
        </w:rPr>
        <w:t>27,</w:t>
      </w:r>
      <w:r>
        <w:t xml:space="preserve"> 83–94 (2003).</w:t>
      </w:r>
    </w:p>
    <w:p w14:paraId="10A36647" w14:textId="77777777" w:rsidR="00D95542" w:rsidRDefault="0054693A">
      <w:pPr>
        <w:pStyle w:val="Bibliography"/>
      </w:pPr>
      <w:r>
        <w:t xml:space="preserve">23.Robertson, A. W., Kelly, D., Ladley, J. J. &amp; Sparrow, A. D. Effects Mistletoes of Pollinator Loss on Endemic New Zealand (Loranthaceae). </w:t>
      </w:r>
      <w:r>
        <w:rPr>
          <w:i/>
        </w:rPr>
        <w:t>Conservation Biology</w:t>
      </w:r>
      <w:r>
        <w:t xml:space="preserve"> </w:t>
      </w:r>
      <w:r>
        <w:rPr>
          <w:b/>
        </w:rPr>
        <w:t>13,</w:t>
      </w:r>
      <w:r>
        <w:t xml:space="preserve"> 499–508 (1999).</w:t>
      </w:r>
    </w:p>
    <w:p w14:paraId="6797729B" w14:textId="77777777" w:rsidR="00D95542" w:rsidRDefault="0054693A">
      <w:pPr>
        <w:pStyle w:val="Bibliography"/>
      </w:pPr>
      <w:r>
        <w:t xml:space="preserve">24.Wilton, a. D. &amp; Breitwieser, I. Composition of the New Zealand seed plant flora. </w:t>
      </w:r>
      <w:r>
        <w:rPr>
          <w:i/>
        </w:rPr>
        <w:t>New Zealand Journal of Botany</w:t>
      </w:r>
      <w:r>
        <w:t xml:space="preserve"> </w:t>
      </w:r>
      <w:r>
        <w:rPr>
          <w:b/>
        </w:rPr>
        <w:t>38,</w:t>
      </w:r>
      <w:r>
        <w:t xml:space="preserve"> 537–549 (2000).</w:t>
      </w:r>
    </w:p>
    <w:p w14:paraId="381482B8" w14:textId="77777777" w:rsidR="00D95542" w:rsidRDefault="0054693A">
      <w:pPr>
        <w:pStyle w:val="Bibliography"/>
      </w:pPr>
      <w:r>
        <w:t xml:space="preserve">25.Lloyd, D. G. Progress in understanding the natural history of New Zealand plants. </w:t>
      </w:r>
      <w:r>
        <w:rPr>
          <w:i/>
        </w:rPr>
        <w:t>New Zealand Journal of Botany</w:t>
      </w:r>
      <w:r>
        <w:t xml:space="preserve"> </w:t>
      </w:r>
      <w:r>
        <w:rPr>
          <w:b/>
        </w:rPr>
        <w:t>23,</w:t>
      </w:r>
      <w:r>
        <w:t xml:space="preserve"> 707–722 (1985).</w:t>
      </w:r>
    </w:p>
    <w:p w14:paraId="05E7A197" w14:textId="77777777" w:rsidR="00D95542" w:rsidRDefault="0054693A">
      <w:pPr>
        <w:pStyle w:val="Bibliography"/>
      </w:pPr>
      <w:r>
        <w:t xml:space="preserve">26.Newstrom, L. &amp; Robertson, A. Progress in understanding pollination systems in New Zealand. </w:t>
      </w:r>
      <w:r>
        <w:rPr>
          <w:i/>
        </w:rPr>
        <w:t>New Zealand Journal of Botany</w:t>
      </w:r>
      <w:r>
        <w:t xml:space="preserve"> </w:t>
      </w:r>
      <w:r>
        <w:rPr>
          <w:b/>
        </w:rPr>
        <w:t>43,</w:t>
      </w:r>
      <w:r>
        <w:t xml:space="preserve"> 1–59 (2005).</w:t>
      </w:r>
    </w:p>
    <w:p w14:paraId="222EE20B" w14:textId="77777777" w:rsidR="00D95542" w:rsidRDefault="0054693A">
      <w:pPr>
        <w:pStyle w:val="Bibliography"/>
      </w:pPr>
      <w:r>
        <w:t xml:space="preserve">27.Heine, E. Observations of the pollination of New Zealand flowering plants. </w:t>
      </w:r>
      <w:r>
        <w:rPr>
          <w:i/>
        </w:rPr>
        <w:t>Transactions of the Royal Society of New Zealand</w:t>
      </w:r>
      <w:r>
        <w:t xml:space="preserve"> </w:t>
      </w:r>
      <w:r>
        <w:rPr>
          <w:b/>
        </w:rPr>
        <w:t>67,</w:t>
      </w:r>
      <w:r>
        <w:t xml:space="preserve"> 133–148 (1937).</w:t>
      </w:r>
    </w:p>
    <w:p w14:paraId="7BA27EB5" w14:textId="77777777" w:rsidR="00D95542" w:rsidRDefault="0054693A">
      <w:pPr>
        <w:pStyle w:val="Bibliography"/>
      </w:pPr>
      <w:r>
        <w:t xml:space="preserve">28.Primack, R. B. Insect pollination in the New Zealand mountain flora. </w:t>
      </w:r>
      <w:r>
        <w:rPr>
          <w:i/>
        </w:rPr>
        <w:t>New Zealand Journal of Botany</w:t>
      </w:r>
      <w:r>
        <w:t xml:space="preserve"> </w:t>
      </w:r>
      <w:r>
        <w:rPr>
          <w:b/>
        </w:rPr>
        <w:t>21,</w:t>
      </w:r>
      <w:r>
        <w:t xml:space="preserve"> 317–333 (1983).</w:t>
      </w:r>
    </w:p>
    <w:p w14:paraId="23E3E73B" w14:textId="77777777" w:rsidR="00D95542" w:rsidRDefault="0054693A">
      <w:pPr>
        <w:pStyle w:val="Bibliography"/>
      </w:pPr>
      <w:r>
        <w:t xml:space="preserve">29.Kuiti, T. &amp; Centre, F. Short Communication Change in Diet of Stoats Following Poisoning of Rats. </w:t>
      </w:r>
      <w:r>
        <w:rPr>
          <w:i/>
        </w:rPr>
        <w:t>Society</w:t>
      </w:r>
      <w:r>
        <w:t xml:space="preserve"> </w:t>
      </w:r>
      <w:r>
        <w:rPr>
          <w:b/>
        </w:rPr>
        <w:t>16,</w:t>
      </w:r>
      <w:r>
        <w:t xml:space="preserve"> 137–140 (1992).</w:t>
      </w:r>
    </w:p>
    <w:p w14:paraId="792A9779" w14:textId="77777777" w:rsidR="00D95542" w:rsidRDefault="0054693A">
      <w:pPr>
        <w:pStyle w:val="Bibliography"/>
      </w:pPr>
      <w:r>
        <w:t xml:space="preserve">30.Thomson, G. M. </w:t>
      </w:r>
      <w:r>
        <w:rPr>
          <w:i/>
        </w:rPr>
        <w:t>The Naturalisation of Animals and Plants in New Zealand</w:t>
      </w:r>
      <w:r>
        <w:t>. 624 (Cambridge University Press, 2011).</w:t>
      </w:r>
    </w:p>
    <w:sectPr w:rsidR="00D9554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se E" w:date="2015-06-30T11:02:00Z" w:initials="JE">
    <w:p w14:paraId="72020360" w14:textId="77777777" w:rsidR="00CA36C7" w:rsidRDefault="00CA36C7">
      <w:pPr>
        <w:pStyle w:val="CommentText"/>
      </w:pPr>
      <w:r>
        <w:rPr>
          <w:rStyle w:val="CommentReference"/>
        </w:rPr>
        <w:annotationRef/>
      </w:r>
      <w:proofErr w:type="spellStart"/>
      <w:r>
        <w:t>Yo</w:t>
      </w:r>
      <w:proofErr w:type="spellEnd"/>
      <w:r>
        <w:t xml:space="preserve"> </w:t>
      </w:r>
      <w:proofErr w:type="spellStart"/>
      <w:r>
        <w:t>cambiaría</w:t>
      </w:r>
      <w:proofErr w:type="spellEnd"/>
      <w:r>
        <w:t xml:space="preserve"> </w:t>
      </w:r>
      <w:proofErr w:type="spellStart"/>
      <w:r>
        <w:t>esta</w:t>
      </w:r>
      <w:proofErr w:type="spellEnd"/>
      <w:r>
        <w:t xml:space="preserve"> </w:t>
      </w:r>
      <w:proofErr w:type="spellStart"/>
      <w:r>
        <w:t>palabra</w:t>
      </w:r>
      <w:proofErr w:type="spellEnd"/>
      <w:r>
        <w:t xml:space="preserve">… </w:t>
      </w:r>
      <w:proofErr w:type="spellStart"/>
      <w:r>
        <w:t>creo</w:t>
      </w:r>
      <w:proofErr w:type="spellEnd"/>
      <w:r>
        <w:t xml:space="preserve"> </w:t>
      </w:r>
      <w:proofErr w:type="spellStart"/>
      <w:r>
        <w:t>que</w:t>
      </w:r>
      <w:proofErr w:type="spellEnd"/>
      <w:r>
        <w:t xml:space="preserve"> se </w:t>
      </w:r>
      <w:proofErr w:type="spellStart"/>
      <w:r>
        <w:t>usa</w:t>
      </w:r>
      <w:proofErr w:type="spellEnd"/>
      <w:r>
        <w:t xml:space="preserve"> </w:t>
      </w:r>
      <w:proofErr w:type="spellStart"/>
      <w:r>
        <w:t>para</w:t>
      </w:r>
      <w:proofErr w:type="spellEnd"/>
      <w:r>
        <w:t xml:space="preserve"> </w:t>
      </w:r>
      <w:proofErr w:type="spellStart"/>
      <w:r>
        <w:t>contrastar</w:t>
      </w:r>
      <w:proofErr w:type="spellEnd"/>
      <w:r>
        <w:t xml:space="preserve"> </w:t>
      </w:r>
      <w:proofErr w:type="spellStart"/>
      <w:r>
        <w:t>algo</w:t>
      </w:r>
      <w:proofErr w:type="spellEnd"/>
      <w:r>
        <w:t xml:space="preserve"> </w:t>
      </w:r>
      <w:proofErr w:type="spellStart"/>
      <w:r>
        <w:t>negativo</w:t>
      </w:r>
      <w:proofErr w:type="spellEnd"/>
      <w:r>
        <w:t xml:space="preserve">. E.g. “despite its </w:t>
      </w:r>
      <w:proofErr w:type="spellStart"/>
      <w:r>
        <w:t>nonimpotance</w:t>
      </w:r>
      <w:proofErr w:type="spellEnd"/>
      <w:r>
        <w:t xml:space="preserve">.“ </w:t>
      </w:r>
      <w:proofErr w:type="spellStart"/>
      <w:r>
        <w:t>Pero</w:t>
      </w:r>
      <w:proofErr w:type="spellEnd"/>
      <w:r>
        <w:t xml:space="preserve"> </w:t>
      </w:r>
      <w:proofErr w:type="spellStart"/>
      <w:r>
        <w:t>igual</w:t>
      </w:r>
      <w:proofErr w:type="spellEnd"/>
      <w:r>
        <w:t xml:space="preserve"> </w:t>
      </w:r>
      <w:proofErr w:type="spellStart"/>
      <w:r>
        <w:t>hablo</w:t>
      </w:r>
      <w:proofErr w:type="spellEnd"/>
      <w:r>
        <w:t xml:space="preserve"> </w:t>
      </w:r>
      <w:proofErr w:type="spellStart"/>
      <w:r>
        <w:t>mierda</w:t>
      </w:r>
      <w:proofErr w:type="spellEnd"/>
      <w:r>
        <w:t xml:space="preserve"> </w:t>
      </w:r>
      <w:r>
        <w:sym w:font="Wingdings" w:char="F04A"/>
      </w:r>
    </w:p>
  </w:comment>
  <w:comment w:id="5" w:author="Jose E" w:date="2015-06-30T11:04:00Z" w:initials="JE">
    <w:p w14:paraId="524874FB" w14:textId="77777777" w:rsidR="00CA36C7" w:rsidRDefault="00CA36C7">
      <w:pPr>
        <w:pStyle w:val="CommentText"/>
      </w:pPr>
      <w:r>
        <w:rPr>
          <w:rStyle w:val="CommentReference"/>
        </w:rPr>
        <w:annotationRef/>
      </w:r>
      <w:r>
        <w:t xml:space="preserve">No me </w:t>
      </w:r>
      <w:proofErr w:type="spellStart"/>
      <w:r>
        <w:t>suena</w:t>
      </w:r>
      <w:proofErr w:type="spellEnd"/>
      <w:r>
        <w:t xml:space="preserve"> tan </w:t>
      </w:r>
      <w:proofErr w:type="spellStart"/>
      <w:r>
        <w:t>bien</w:t>
      </w:r>
      <w:proofErr w:type="spellEnd"/>
      <w:r>
        <w:t xml:space="preserve"> </w:t>
      </w:r>
      <w:proofErr w:type="spellStart"/>
      <w:r>
        <w:t>empezar</w:t>
      </w:r>
      <w:proofErr w:type="spellEnd"/>
      <w:r>
        <w:t xml:space="preserve"> el proposal con “Unfortunately“.</w:t>
      </w:r>
    </w:p>
  </w:comment>
  <w:comment w:id="7" w:author="Jose E" w:date="2015-06-30T11:13:00Z" w:initials="JE">
    <w:p w14:paraId="40BCABCF" w14:textId="77777777" w:rsidR="00CA36C7" w:rsidRDefault="00CA36C7">
      <w:pPr>
        <w:pStyle w:val="CommentText"/>
      </w:pPr>
      <w:r>
        <w:rPr>
          <w:rStyle w:val="CommentReference"/>
        </w:rPr>
        <w:annotationRef/>
      </w:r>
      <w:proofErr w:type="spellStart"/>
      <w:r>
        <w:t>Por</w:t>
      </w:r>
      <w:proofErr w:type="spellEnd"/>
      <w:r>
        <w:t xml:space="preserve"> </w:t>
      </w:r>
      <w:proofErr w:type="spellStart"/>
      <w:r>
        <w:t>qué</w:t>
      </w:r>
      <w:proofErr w:type="spellEnd"/>
      <w:r>
        <w:t xml:space="preserve"> </w:t>
      </w:r>
      <w:proofErr w:type="spellStart"/>
      <w:r>
        <w:t>cambiaste</w:t>
      </w:r>
      <w:proofErr w:type="spellEnd"/>
      <w:r>
        <w:t xml:space="preserve"> de </w:t>
      </w:r>
      <w:proofErr w:type="spellStart"/>
      <w:r>
        <w:t>guiones</w:t>
      </w:r>
      <w:proofErr w:type="spellEnd"/>
      <w:r>
        <w:t xml:space="preserve"> -- a </w:t>
      </w:r>
      <w:proofErr w:type="spellStart"/>
      <w:r>
        <w:t>parentesis</w:t>
      </w:r>
      <w:proofErr w:type="spellEnd"/>
      <w:r>
        <w:t>? Mucho “like…</w:t>
      </w:r>
      <w:proofErr w:type="gramStart"/>
      <w:r>
        <w:t>“ :P</w:t>
      </w:r>
      <w:proofErr w:type="gramEnd"/>
    </w:p>
  </w:comment>
  <w:comment w:id="8" w:author="Jose E" w:date="2015-06-30T11:14:00Z" w:initials="JE">
    <w:p w14:paraId="2117E9E2" w14:textId="77777777" w:rsidR="00CA36C7" w:rsidRDefault="00CA36C7">
      <w:pPr>
        <w:pStyle w:val="CommentText"/>
      </w:pPr>
      <w:r>
        <w:rPr>
          <w:rStyle w:val="CommentReference"/>
        </w:rPr>
        <w:annotationRef/>
      </w:r>
      <w:r>
        <w:t>Ecosystems?</w:t>
      </w:r>
    </w:p>
  </w:comment>
  <w:comment w:id="9" w:author="Jose E" w:date="2015-06-30T11:14:00Z" w:initials="JE">
    <w:p w14:paraId="2D745A18" w14:textId="77777777" w:rsidR="00CA36C7" w:rsidRDefault="00CA36C7">
      <w:pPr>
        <w:pStyle w:val="CommentText"/>
      </w:pPr>
      <w:r>
        <w:rPr>
          <w:rStyle w:val="CommentReference"/>
        </w:rPr>
        <w:annotationRef/>
      </w:r>
      <w:proofErr w:type="spellStart"/>
      <w:r>
        <w:t>Algo</w:t>
      </w:r>
      <w:proofErr w:type="spellEnd"/>
      <w:r>
        <w:t xml:space="preserve"> le </w:t>
      </w:r>
      <w:proofErr w:type="spellStart"/>
      <w:r>
        <w:t>falta</w:t>
      </w:r>
      <w:proofErr w:type="spellEnd"/>
      <w:r>
        <w:t xml:space="preserve"> a </w:t>
      </w:r>
      <w:proofErr w:type="spellStart"/>
      <w:r>
        <w:t>esta</w:t>
      </w:r>
      <w:proofErr w:type="spellEnd"/>
      <w:r>
        <w:t xml:space="preserve"> </w:t>
      </w:r>
      <w:proofErr w:type="spellStart"/>
      <w:r>
        <w:t>frase</w:t>
      </w:r>
      <w:proofErr w:type="spellEnd"/>
      <w:r>
        <w:t xml:space="preserve">, </w:t>
      </w:r>
      <w:proofErr w:type="spellStart"/>
      <w:r>
        <w:t>esta</w:t>
      </w:r>
      <w:proofErr w:type="spellEnd"/>
      <w:r>
        <w:t xml:space="preserve"> </w:t>
      </w:r>
      <w:proofErr w:type="spellStart"/>
      <w:r>
        <w:t>incompleta</w:t>
      </w:r>
      <w:proofErr w:type="spellEnd"/>
      <w:r>
        <w:t>.</w:t>
      </w:r>
    </w:p>
  </w:comment>
  <w:comment w:id="11" w:author="Jose E" w:date="2015-06-30T11:15:00Z" w:initials="JE">
    <w:p w14:paraId="63B12023" w14:textId="77777777" w:rsidR="00CA36C7" w:rsidRDefault="00CA36C7">
      <w:pPr>
        <w:pStyle w:val="CommentText"/>
      </w:pPr>
      <w:r>
        <w:rPr>
          <w:rStyle w:val="CommentReference"/>
        </w:rPr>
        <w:annotationRef/>
      </w:r>
      <w:proofErr w:type="spellStart"/>
      <w:r>
        <w:t>Cambiar</w:t>
      </w:r>
      <w:proofErr w:type="spellEnd"/>
      <w:r>
        <w:t xml:space="preserve"> </w:t>
      </w:r>
      <w:proofErr w:type="spellStart"/>
      <w:r>
        <w:t>esta</w:t>
      </w:r>
      <w:proofErr w:type="spellEnd"/>
      <w:r>
        <w:t xml:space="preserve"> </w:t>
      </w:r>
      <w:proofErr w:type="spellStart"/>
      <w:r>
        <w:t>palabra</w:t>
      </w:r>
      <w:proofErr w:type="spellEnd"/>
      <w:r>
        <w:t xml:space="preserve"> </w:t>
      </w:r>
      <w:proofErr w:type="spellStart"/>
      <w:r>
        <w:t>también</w:t>
      </w:r>
      <w:proofErr w:type="spellEnd"/>
      <w:r>
        <w:t xml:space="preserve">. </w:t>
      </w:r>
      <w:proofErr w:type="spellStart"/>
      <w:r>
        <w:t>Debe</w:t>
      </w:r>
      <w:proofErr w:type="spellEnd"/>
      <w:r>
        <w:t xml:space="preserve"> </w:t>
      </w:r>
      <w:proofErr w:type="spellStart"/>
      <w:r>
        <w:t>haber</w:t>
      </w:r>
      <w:proofErr w:type="spellEnd"/>
      <w:r>
        <w:t xml:space="preserve"> </w:t>
      </w:r>
      <w:proofErr w:type="spellStart"/>
      <w:r>
        <w:t>algo</w:t>
      </w:r>
      <w:proofErr w:type="spellEnd"/>
      <w:r>
        <w:t xml:space="preserve"> </w:t>
      </w:r>
      <w:proofErr w:type="spellStart"/>
      <w:r>
        <w:t>que</w:t>
      </w:r>
      <w:proofErr w:type="spellEnd"/>
      <w:r>
        <w:t xml:space="preserve"> </w:t>
      </w:r>
      <w:proofErr w:type="spellStart"/>
      <w:r>
        <w:t>suene</w:t>
      </w:r>
      <w:proofErr w:type="spellEnd"/>
      <w:r>
        <w:t xml:space="preserve"> major…?</w:t>
      </w:r>
    </w:p>
  </w:comment>
  <w:comment w:id="17" w:author="Jose E" w:date="2015-06-30T11:22:00Z" w:initials="JE">
    <w:p w14:paraId="1D2ABB41" w14:textId="77777777" w:rsidR="00CA36C7" w:rsidRDefault="00CA36C7">
      <w:pPr>
        <w:pStyle w:val="CommentText"/>
      </w:pPr>
      <w:r>
        <w:rPr>
          <w:rStyle w:val="CommentReference"/>
        </w:rPr>
        <w:annotationRef/>
      </w:r>
      <w:r>
        <w:t>Re-</w:t>
      </w:r>
      <w:proofErr w:type="spellStart"/>
      <w:r>
        <w:t>escribiría</w:t>
      </w:r>
      <w:proofErr w:type="spellEnd"/>
      <w:r>
        <w:t xml:space="preserve"> </w:t>
      </w:r>
      <w:proofErr w:type="spellStart"/>
      <w:r>
        <w:t>esta</w:t>
      </w:r>
      <w:proofErr w:type="spellEnd"/>
      <w:r>
        <w:t xml:space="preserve"> </w:t>
      </w:r>
      <w:proofErr w:type="spellStart"/>
      <w:r>
        <w:t>frase</w:t>
      </w:r>
      <w:proofErr w:type="spellEnd"/>
      <w:r>
        <w:t xml:space="preserve">. </w:t>
      </w:r>
      <w:proofErr w:type="spellStart"/>
      <w:r>
        <w:t>Está</w:t>
      </w:r>
      <w:proofErr w:type="spellEnd"/>
      <w:r>
        <w:t xml:space="preserve"> </w:t>
      </w:r>
      <w:proofErr w:type="spellStart"/>
      <w:r>
        <w:t>bastante</w:t>
      </w:r>
      <w:proofErr w:type="spellEnd"/>
      <w:r>
        <w:t xml:space="preserve"> </w:t>
      </w:r>
      <w:proofErr w:type="spellStart"/>
      <w:r>
        <w:t>rara</w:t>
      </w:r>
      <w:proofErr w:type="spellEnd"/>
      <w:r>
        <w:t xml:space="preserve"> y </w:t>
      </w:r>
      <w:proofErr w:type="spellStart"/>
      <w:r>
        <w:t>creo</w:t>
      </w:r>
      <w:proofErr w:type="spellEnd"/>
      <w:r>
        <w:t xml:space="preserve"> </w:t>
      </w:r>
      <w:proofErr w:type="spellStart"/>
      <w:r>
        <w:t>que</w:t>
      </w:r>
      <w:proofErr w:type="spellEnd"/>
      <w:r>
        <w:t xml:space="preserve"> no </w:t>
      </w:r>
      <w:proofErr w:type="spellStart"/>
      <w:r>
        <w:t>entiendo</w:t>
      </w:r>
      <w:proofErr w:type="spellEnd"/>
      <w:r>
        <w:t xml:space="preserve"> del </w:t>
      </w:r>
      <w:proofErr w:type="spellStart"/>
      <w:r>
        <w:t>todo</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decir</w:t>
      </w:r>
      <w:proofErr w:type="spellEnd"/>
      <w:r>
        <w:t xml:space="preserve">. </w:t>
      </w:r>
      <w:proofErr w:type="spellStart"/>
      <w:r>
        <w:t>Es</w:t>
      </w:r>
      <w:proofErr w:type="spellEnd"/>
      <w:r>
        <w:t xml:space="preserve"> solo </w:t>
      </w:r>
      <w:proofErr w:type="spellStart"/>
      <w:r>
        <w:t>que</w:t>
      </w:r>
      <w:proofErr w:type="spellEnd"/>
      <w:r>
        <w:t xml:space="preserve"> NZ </w:t>
      </w:r>
      <w:proofErr w:type="spellStart"/>
      <w:r>
        <w:t>sufre</w:t>
      </w:r>
      <w:proofErr w:type="spellEnd"/>
      <w:r>
        <w:t xml:space="preserve"> de </w:t>
      </w:r>
      <w:proofErr w:type="spellStart"/>
      <w:r>
        <w:t>esas</w:t>
      </w:r>
      <w:proofErr w:type="spellEnd"/>
      <w:r>
        <w:t xml:space="preserve"> dos </w:t>
      </w:r>
      <w:proofErr w:type="spellStart"/>
      <w:r>
        <w:t>condiciones</w:t>
      </w:r>
      <w:proofErr w:type="spellEnd"/>
      <w:r>
        <w:t xml:space="preserve">? O </w:t>
      </w:r>
      <w:proofErr w:type="spellStart"/>
      <w:r>
        <w:t>por</w:t>
      </w:r>
      <w:proofErr w:type="spellEnd"/>
      <w:r>
        <w:t xml:space="preserve"> </w:t>
      </w:r>
      <w:proofErr w:type="spellStart"/>
      <w:r>
        <w:t>qué</w:t>
      </w:r>
      <w:proofErr w:type="spellEnd"/>
      <w:r>
        <w:t xml:space="preserve"> NZ </w:t>
      </w:r>
      <w:proofErr w:type="spellStart"/>
      <w:r>
        <w:t>sufre</w:t>
      </w:r>
      <w:proofErr w:type="spellEnd"/>
      <w:r>
        <w:t xml:space="preserve"> </w:t>
      </w:r>
      <w:proofErr w:type="spellStart"/>
      <w:r>
        <w:t>especialmente</w:t>
      </w:r>
      <w:proofErr w:type="spellEnd"/>
      <w:r>
        <w:t xml:space="preserve"> de </w:t>
      </w:r>
      <w:proofErr w:type="spellStart"/>
      <w:r>
        <w:t>ellas</w:t>
      </w:r>
      <w:proofErr w:type="spellEnd"/>
      <w:r>
        <w:t xml:space="preserve">, </w:t>
      </w:r>
      <w:proofErr w:type="spellStart"/>
      <w:r>
        <w:t>si</w:t>
      </w:r>
      <w:proofErr w:type="spellEnd"/>
      <w:r>
        <w:t xml:space="preserve"> </w:t>
      </w:r>
      <w:proofErr w:type="spellStart"/>
      <w:r>
        <w:t>ya</w:t>
      </w:r>
      <w:proofErr w:type="spellEnd"/>
      <w:r>
        <w:t xml:space="preserve"> </w:t>
      </w:r>
      <w:proofErr w:type="spellStart"/>
      <w:r>
        <w:t>mencionaste</w:t>
      </w:r>
      <w:proofErr w:type="spellEnd"/>
      <w:r>
        <w:t xml:space="preserve"> </w:t>
      </w:r>
      <w:proofErr w:type="spellStart"/>
      <w:r>
        <w:t>que</w:t>
      </w:r>
      <w:proofErr w:type="spellEnd"/>
      <w:r>
        <w:t xml:space="preserve"> </w:t>
      </w:r>
      <w:proofErr w:type="spellStart"/>
      <w:r>
        <w:t>están</w:t>
      </w:r>
      <w:proofErr w:type="spellEnd"/>
      <w:r>
        <w:t xml:space="preserve"> en </w:t>
      </w:r>
      <w:proofErr w:type="spellStart"/>
      <w:r>
        <w:t>todo</w:t>
      </w:r>
      <w:proofErr w:type="spellEnd"/>
      <w:r>
        <w:t xml:space="preserve"> el </w:t>
      </w:r>
      <w:proofErr w:type="spellStart"/>
      <w:r>
        <w:t>mundo</w:t>
      </w:r>
      <w:proofErr w:type="spellEnd"/>
      <w:r>
        <w:t>?</w:t>
      </w:r>
      <w:r w:rsidR="00A4176D">
        <w:br/>
      </w:r>
      <w:r w:rsidR="00A4176D">
        <w:br/>
        <w:t xml:space="preserve">Si </w:t>
      </w:r>
      <w:proofErr w:type="spellStart"/>
      <w:r w:rsidR="00A4176D">
        <w:t>entendí</w:t>
      </w:r>
      <w:proofErr w:type="spellEnd"/>
      <w:r w:rsidR="00A4176D">
        <w:t xml:space="preserve"> </w:t>
      </w:r>
      <w:proofErr w:type="spellStart"/>
      <w:r w:rsidR="00A4176D">
        <w:t>bien</w:t>
      </w:r>
      <w:proofErr w:type="spellEnd"/>
      <w:r w:rsidR="00A4176D">
        <w:t xml:space="preserve"> lo </w:t>
      </w:r>
      <w:proofErr w:type="spellStart"/>
      <w:r w:rsidR="00A4176D">
        <w:t>que</w:t>
      </w:r>
      <w:proofErr w:type="spellEnd"/>
      <w:r w:rsidR="00A4176D">
        <w:t xml:space="preserve"> </w:t>
      </w:r>
      <w:proofErr w:type="spellStart"/>
      <w:r w:rsidR="00A4176D">
        <w:t>quieres</w:t>
      </w:r>
      <w:proofErr w:type="spellEnd"/>
      <w:r w:rsidR="00A4176D">
        <w:t xml:space="preserve"> </w:t>
      </w:r>
      <w:proofErr w:type="spellStart"/>
      <w:r w:rsidR="00A4176D">
        <w:t>decir</w:t>
      </w:r>
      <w:proofErr w:type="spellEnd"/>
      <w:r w:rsidR="00A4176D">
        <w:t xml:space="preserve">, la </w:t>
      </w:r>
      <w:proofErr w:type="spellStart"/>
      <w:r w:rsidR="00A4176D">
        <w:t>escribiría</w:t>
      </w:r>
      <w:proofErr w:type="spellEnd"/>
      <w:r w:rsidR="00A4176D">
        <w:t xml:space="preserve"> </w:t>
      </w:r>
      <w:proofErr w:type="spellStart"/>
      <w:r w:rsidR="00A4176D">
        <w:t>así</w:t>
      </w:r>
      <w:proofErr w:type="spellEnd"/>
      <w:r w:rsidR="00A4176D">
        <w:t>: …reach, with NZ in particular suffering from both of them and remaining notably vulnerable.</w:t>
      </w:r>
    </w:p>
  </w:comment>
  <w:comment w:id="19" w:author="Jose E" w:date="2015-06-30T11:25:00Z" w:initials="JE">
    <w:p w14:paraId="0B5E6C9B" w14:textId="77777777" w:rsidR="00A4176D" w:rsidRDefault="00A4176D">
      <w:pPr>
        <w:pStyle w:val="CommentText"/>
      </w:pPr>
      <w:r>
        <w:rPr>
          <w:rStyle w:val="CommentReference"/>
        </w:rPr>
        <w:annotationRef/>
      </w:r>
      <w:proofErr w:type="spellStart"/>
      <w:r>
        <w:t>Creo</w:t>
      </w:r>
      <w:proofErr w:type="spellEnd"/>
      <w:r>
        <w:t xml:space="preserve"> </w:t>
      </w:r>
      <w:proofErr w:type="spellStart"/>
      <w:r>
        <w:t>que</w:t>
      </w:r>
      <w:proofErr w:type="spellEnd"/>
      <w:r>
        <w:t xml:space="preserve"> </w:t>
      </w:r>
      <w:proofErr w:type="spellStart"/>
      <w:r>
        <w:t>puedes</w:t>
      </w:r>
      <w:proofErr w:type="spellEnd"/>
      <w:r>
        <w:t xml:space="preserve"> </w:t>
      </w:r>
      <w:proofErr w:type="spellStart"/>
      <w:r>
        <w:t>mezclar</w:t>
      </w:r>
      <w:proofErr w:type="spellEnd"/>
      <w:r>
        <w:t xml:space="preserve"> </w:t>
      </w:r>
      <w:proofErr w:type="spellStart"/>
      <w:r>
        <w:t>esta</w:t>
      </w:r>
      <w:proofErr w:type="spellEnd"/>
      <w:r>
        <w:t xml:space="preserve"> </w:t>
      </w:r>
      <w:proofErr w:type="spellStart"/>
      <w:r>
        <w:t>frase</w:t>
      </w:r>
      <w:proofErr w:type="spellEnd"/>
      <w:r>
        <w:t xml:space="preserve"> con la </w:t>
      </w:r>
      <w:proofErr w:type="spellStart"/>
      <w:r>
        <w:t>frase</w:t>
      </w:r>
      <w:proofErr w:type="spellEnd"/>
      <w:r>
        <w:t xml:space="preserve"> anterior o con la posterior</w:t>
      </w:r>
      <w:bookmarkStart w:id="20" w:name="_GoBack"/>
      <w:bookmarkEnd w:id="20"/>
      <w:r>
        <w:t xml:space="preserve">. </w:t>
      </w:r>
      <w:proofErr w:type="spellStart"/>
      <w:r>
        <w:t>Igual</w:t>
      </w:r>
      <w:proofErr w:type="spellEnd"/>
      <w:r>
        <w:t xml:space="preserve"> me </w:t>
      </w:r>
      <w:proofErr w:type="spellStart"/>
      <w:r>
        <w:t>parece</w:t>
      </w:r>
      <w:proofErr w:type="spellEnd"/>
      <w:r>
        <w:t xml:space="preserve"> </w:t>
      </w:r>
      <w:proofErr w:type="spellStart"/>
      <w:r>
        <w:t>que</w:t>
      </w:r>
      <w:proofErr w:type="spellEnd"/>
      <w:r>
        <w:t xml:space="preserve"> </w:t>
      </w:r>
      <w:proofErr w:type="spellStart"/>
      <w:r>
        <w:t>estás</w:t>
      </w:r>
      <w:proofErr w:type="spellEnd"/>
      <w:r>
        <w:t xml:space="preserve"> </w:t>
      </w:r>
      <w:proofErr w:type="spellStart"/>
      <w:r>
        <w:t>repitiendo</w:t>
      </w:r>
      <w:proofErr w:type="spellEnd"/>
      <w:r>
        <w:t xml:space="preserve"> lo </w:t>
      </w:r>
      <w:proofErr w:type="spellStart"/>
      <w:r>
        <w:t>mismo</w:t>
      </w:r>
      <w:proofErr w:type="spellEnd"/>
      <w:r>
        <w:t xml:space="preserve"> en la </w:t>
      </w:r>
      <w:proofErr w:type="spellStart"/>
      <w:r>
        <w:t>segunda</w:t>
      </w:r>
      <w:proofErr w:type="spellEnd"/>
      <w:r>
        <w:t xml:space="preserve"> parte (“we currently do not understand…“).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02238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0E1AF3"/>
    <w:multiLevelType w:val="multilevel"/>
    <w:tmpl w:val="85C689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4693A"/>
    <w:rsid w:val="00590D07"/>
    <w:rsid w:val="00784D58"/>
    <w:rsid w:val="008D6863"/>
    <w:rsid w:val="00A4176D"/>
    <w:rsid w:val="00B86B75"/>
    <w:rsid w:val="00BC48D5"/>
    <w:rsid w:val="00C36279"/>
    <w:rsid w:val="00CA36C7"/>
    <w:rsid w:val="00D9554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4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4693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54693A"/>
    <w:rPr>
      <w:rFonts w:ascii="Lucida Grande" w:hAnsi="Lucida Grande"/>
      <w:sz w:val="18"/>
      <w:szCs w:val="18"/>
    </w:rPr>
  </w:style>
  <w:style w:type="character" w:styleId="CommentReference">
    <w:name w:val="annotation reference"/>
    <w:basedOn w:val="DefaultParagraphFont"/>
    <w:rsid w:val="0054693A"/>
    <w:rPr>
      <w:sz w:val="18"/>
      <w:szCs w:val="18"/>
    </w:rPr>
  </w:style>
  <w:style w:type="paragraph" w:styleId="CommentText">
    <w:name w:val="annotation text"/>
    <w:basedOn w:val="Normal"/>
    <w:link w:val="CommentTextChar"/>
    <w:rsid w:val="0054693A"/>
  </w:style>
  <w:style w:type="character" w:customStyle="1" w:styleId="CommentTextChar">
    <w:name w:val="Comment Text Char"/>
    <w:basedOn w:val="DefaultParagraphFont"/>
    <w:link w:val="CommentText"/>
    <w:rsid w:val="0054693A"/>
  </w:style>
  <w:style w:type="paragraph" w:styleId="CommentSubject">
    <w:name w:val="annotation subject"/>
    <w:basedOn w:val="CommentText"/>
    <w:next w:val="CommentText"/>
    <w:link w:val="CommentSubjectChar"/>
    <w:rsid w:val="0054693A"/>
    <w:rPr>
      <w:b/>
      <w:bCs/>
      <w:sz w:val="20"/>
      <w:szCs w:val="20"/>
    </w:rPr>
  </w:style>
  <w:style w:type="character" w:customStyle="1" w:styleId="CommentSubjectChar">
    <w:name w:val="Comment Subject Char"/>
    <w:basedOn w:val="CommentTextChar"/>
    <w:link w:val="CommentSubject"/>
    <w:rsid w:val="0054693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ockholmresilience.org/21/contact/staff/1-15-2008-folk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stoufferlab.org/" TargetMode="External"/><Relationship Id="rId8" Type="http://schemas.openxmlformats.org/officeDocument/2006/relationships/hyperlink" Target="http://www.tylianakislab.org/" TargetMode="External"/><Relationship Id="rId9" Type="http://schemas.openxmlformats.org/officeDocument/2006/relationships/hyperlink" Target="http://www.bascompte.net/" TargetMode="External"/><Relationship Id="rId10" Type="http://schemas.openxmlformats.org/officeDocument/2006/relationships/hyperlink" Target="http://www.sparcs-cen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2048</Words>
  <Characters>11679</Characters>
  <Application>Microsoft Macintosh Word</Application>
  <DocSecurity>0</DocSecurity>
  <Lines>97</Lines>
  <Paragraphs>27</Paragraphs>
  <ScaleCrop>false</ScaleCrop>
  <Company>King Abdullah University of Science and Technology</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species interactions shape ecological resilience?</dc:title>
  <dc:creator>Fernando Cagua</dc:creator>
  <cp:lastModifiedBy>Jose E</cp:lastModifiedBy>
  <cp:revision>2</cp:revision>
  <dcterms:created xsi:type="dcterms:W3CDTF">2015-06-30T07:59:00Z</dcterms:created>
  <dcterms:modified xsi:type="dcterms:W3CDTF">2015-06-30T08:25:00Z</dcterms:modified>
</cp:coreProperties>
</file>